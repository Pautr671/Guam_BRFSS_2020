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870"/>
        <w:gridCol w:w="6920"/>
      </w:tblGrid>
      <w:tr w:rsidR="00A631BE" w14:paraId="1C1ACAB6" w14:textId="77777777" w:rsidTr="0040343B">
        <w:trPr>
          <w:trHeight w:val="332"/>
        </w:trPr>
        <w:tc>
          <w:tcPr>
            <w:tcW w:w="2870" w:type="dxa"/>
            <w:shd w:val="clear" w:color="auto" w:fill="auto"/>
          </w:tcPr>
          <w:p w14:paraId="710ECA3C" w14:textId="2383459B" w:rsidR="00543C72" w:rsidRPr="00BD3A07" w:rsidRDefault="00543C72" w:rsidP="00F91C89">
            <w:pPr>
              <w:rPr>
                <w:rFonts w:asciiTheme="minorHAnsi" w:hAnsiTheme="minorHAnsi" w:cstheme="minorHAnsi"/>
                <w:b/>
                <w:bCs/>
                <w:sz w:val="22"/>
                <w:szCs w:val="22"/>
              </w:rPr>
            </w:pPr>
            <w:r w:rsidRPr="00BD3A07">
              <w:rPr>
                <w:rFonts w:asciiTheme="minorHAnsi" w:hAnsiTheme="minorHAnsi" w:cstheme="minorHAnsi"/>
                <w:b/>
                <w:bCs/>
                <w:sz w:val="22"/>
                <w:szCs w:val="22"/>
              </w:rPr>
              <w:t>Program or Project Name:</w:t>
            </w:r>
          </w:p>
        </w:tc>
        <w:tc>
          <w:tcPr>
            <w:tcW w:w="6920" w:type="dxa"/>
          </w:tcPr>
          <w:p w14:paraId="5F71641E" w14:textId="1BF998C2" w:rsidR="00543C72" w:rsidRPr="00BD3A07" w:rsidRDefault="00543C72" w:rsidP="00F91C89">
            <w:pPr>
              <w:rPr>
                <w:rFonts w:asciiTheme="minorHAnsi" w:hAnsiTheme="minorHAnsi" w:cstheme="minorHAnsi"/>
                <w:sz w:val="22"/>
                <w:szCs w:val="22"/>
              </w:rPr>
            </w:pPr>
          </w:p>
        </w:tc>
      </w:tr>
      <w:tr w:rsidR="00A631BE" w14:paraId="1CAA9467" w14:textId="77777777" w:rsidTr="0040343B">
        <w:trPr>
          <w:trHeight w:val="332"/>
        </w:trPr>
        <w:tc>
          <w:tcPr>
            <w:tcW w:w="2870" w:type="dxa"/>
            <w:shd w:val="clear" w:color="auto" w:fill="auto"/>
          </w:tcPr>
          <w:p w14:paraId="4ADF6C9A" w14:textId="4226C968" w:rsidR="00543C72" w:rsidRPr="00BD3A07" w:rsidRDefault="00543C72" w:rsidP="00F91C89">
            <w:pPr>
              <w:rPr>
                <w:rFonts w:asciiTheme="minorHAnsi" w:hAnsiTheme="minorHAnsi" w:cstheme="minorHAnsi"/>
                <w:b/>
                <w:bCs/>
                <w:sz w:val="22"/>
                <w:szCs w:val="22"/>
              </w:rPr>
            </w:pPr>
            <w:r w:rsidRPr="00BD3A07">
              <w:rPr>
                <w:rFonts w:asciiTheme="minorHAnsi" w:hAnsiTheme="minorHAnsi" w:cstheme="minorHAnsi"/>
                <w:b/>
                <w:bCs/>
                <w:sz w:val="22"/>
                <w:szCs w:val="22"/>
              </w:rPr>
              <w:t>Organization:</w:t>
            </w:r>
          </w:p>
        </w:tc>
        <w:tc>
          <w:tcPr>
            <w:tcW w:w="6920" w:type="dxa"/>
          </w:tcPr>
          <w:p w14:paraId="78562A88" w14:textId="2EC9227D" w:rsidR="00543C72" w:rsidRPr="00BD3A07" w:rsidRDefault="00543C72" w:rsidP="00F91C89">
            <w:pPr>
              <w:rPr>
                <w:rFonts w:asciiTheme="minorHAnsi" w:hAnsiTheme="minorHAnsi" w:cstheme="minorHAnsi"/>
                <w:sz w:val="22"/>
                <w:szCs w:val="22"/>
              </w:rPr>
            </w:pPr>
          </w:p>
        </w:tc>
      </w:tr>
      <w:tr w:rsidR="00A631BE" w14:paraId="4164B47C" w14:textId="77777777" w:rsidTr="0040343B">
        <w:trPr>
          <w:trHeight w:val="368"/>
        </w:trPr>
        <w:tc>
          <w:tcPr>
            <w:tcW w:w="2870" w:type="dxa"/>
            <w:shd w:val="clear" w:color="auto" w:fill="auto"/>
          </w:tcPr>
          <w:p w14:paraId="570BE399" w14:textId="31FF336B" w:rsidR="00543C72" w:rsidRPr="00BD3A07" w:rsidRDefault="00543C72" w:rsidP="00F91C89">
            <w:pPr>
              <w:rPr>
                <w:rFonts w:asciiTheme="minorHAnsi" w:hAnsiTheme="minorHAnsi" w:cstheme="minorHAnsi"/>
                <w:b/>
                <w:bCs/>
                <w:sz w:val="22"/>
                <w:szCs w:val="22"/>
              </w:rPr>
            </w:pPr>
            <w:r w:rsidRPr="00BD3A07">
              <w:rPr>
                <w:rFonts w:asciiTheme="minorHAnsi" w:hAnsiTheme="minorHAnsi" w:cstheme="minorHAnsi"/>
                <w:b/>
                <w:bCs/>
                <w:sz w:val="22"/>
                <w:szCs w:val="22"/>
              </w:rPr>
              <w:t>Contact Person Name:</w:t>
            </w:r>
          </w:p>
        </w:tc>
        <w:tc>
          <w:tcPr>
            <w:tcW w:w="6920" w:type="dxa"/>
          </w:tcPr>
          <w:p w14:paraId="7E27368D" w14:textId="77777777" w:rsidR="00543C72" w:rsidRPr="00BD3A07" w:rsidRDefault="00543C72" w:rsidP="00F91C89">
            <w:pPr>
              <w:rPr>
                <w:rFonts w:asciiTheme="minorHAnsi" w:hAnsiTheme="minorHAnsi" w:cstheme="minorHAnsi"/>
                <w:sz w:val="22"/>
                <w:szCs w:val="22"/>
              </w:rPr>
            </w:pPr>
          </w:p>
        </w:tc>
      </w:tr>
      <w:tr w:rsidR="00A631BE" w14:paraId="4249CD04" w14:textId="77777777" w:rsidTr="0040343B">
        <w:trPr>
          <w:trHeight w:val="350"/>
        </w:trPr>
        <w:tc>
          <w:tcPr>
            <w:tcW w:w="2870" w:type="dxa"/>
            <w:shd w:val="clear" w:color="auto" w:fill="auto"/>
          </w:tcPr>
          <w:p w14:paraId="4F6CDD3A" w14:textId="0300C8BE" w:rsidR="00543C72" w:rsidRPr="00BD3A07" w:rsidRDefault="00543C72" w:rsidP="00F91C89">
            <w:pPr>
              <w:rPr>
                <w:rFonts w:asciiTheme="minorHAnsi" w:hAnsiTheme="minorHAnsi" w:cstheme="minorHAnsi"/>
                <w:b/>
                <w:bCs/>
                <w:sz w:val="22"/>
                <w:szCs w:val="22"/>
              </w:rPr>
            </w:pPr>
            <w:r w:rsidRPr="00BD3A07">
              <w:rPr>
                <w:rFonts w:asciiTheme="minorHAnsi" w:hAnsiTheme="minorHAnsi" w:cstheme="minorHAnsi"/>
                <w:b/>
                <w:bCs/>
                <w:sz w:val="22"/>
                <w:szCs w:val="22"/>
              </w:rPr>
              <w:t>Addition</w:t>
            </w:r>
            <w:r w:rsidR="00A631BE" w:rsidRPr="00BD3A07">
              <w:rPr>
                <w:rFonts w:asciiTheme="minorHAnsi" w:hAnsiTheme="minorHAnsi" w:cstheme="minorHAnsi"/>
                <w:b/>
                <w:bCs/>
                <w:sz w:val="22"/>
                <w:szCs w:val="22"/>
              </w:rPr>
              <w:t>al</w:t>
            </w:r>
            <w:r w:rsidRPr="00BD3A07">
              <w:rPr>
                <w:rFonts w:asciiTheme="minorHAnsi" w:hAnsiTheme="minorHAnsi" w:cstheme="minorHAnsi"/>
                <w:b/>
                <w:bCs/>
                <w:sz w:val="22"/>
                <w:szCs w:val="22"/>
              </w:rPr>
              <w:t xml:space="preserve"> Authorized</w:t>
            </w:r>
            <w:r w:rsidR="00A631BE" w:rsidRPr="00BD3A07">
              <w:rPr>
                <w:rFonts w:asciiTheme="minorHAnsi" w:hAnsiTheme="minorHAnsi" w:cstheme="minorHAnsi"/>
                <w:b/>
                <w:bCs/>
                <w:sz w:val="22"/>
                <w:szCs w:val="22"/>
              </w:rPr>
              <w:t xml:space="preserve"> Users</w:t>
            </w:r>
            <w:r w:rsidRPr="00BD3A07">
              <w:rPr>
                <w:rFonts w:asciiTheme="minorHAnsi" w:hAnsiTheme="minorHAnsi" w:cstheme="minorHAnsi"/>
                <w:b/>
                <w:bCs/>
                <w:sz w:val="22"/>
                <w:szCs w:val="22"/>
              </w:rPr>
              <w:t>:</w:t>
            </w:r>
          </w:p>
        </w:tc>
        <w:tc>
          <w:tcPr>
            <w:tcW w:w="6920" w:type="dxa"/>
          </w:tcPr>
          <w:p w14:paraId="1E6FCE4B" w14:textId="77777777" w:rsidR="00543C72" w:rsidRPr="00BD3A07" w:rsidRDefault="00543C72" w:rsidP="00F91C89">
            <w:pPr>
              <w:rPr>
                <w:rFonts w:asciiTheme="minorHAnsi" w:hAnsiTheme="minorHAnsi" w:cstheme="minorHAnsi"/>
                <w:sz w:val="22"/>
                <w:szCs w:val="22"/>
              </w:rPr>
            </w:pPr>
          </w:p>
        </w:tc>
      </w:tr>
      <w:tr w:rsidR="00EB7A29" w:rsidRPr="005127FC" w14:paraId="05351651" w14:textId="77777777" w:rsidTr="0040343B">
        <w:trPr>
          <w:trHeight w:val="350"/>
        </w:trPr>
        <w:tc>
          <w:tcPr>
            <w:tcW w:w="2870" w:type="dxa"/>
          </w:tcPr>
          <w:p w14:paraId="38ECBB35" w14:textId="631A28B5" w:rsidR="00EB7A29" w:rsidRPr="00EB7A29" w:rsidRDefault="00EB7A29" w:rsidP="007575CC">
            <w:pPr>
              <w:widowControl w:val="0"/>
              <w:rPr>
                <w:rFonts w:asciiTheme="minorHAnsi" w:hAnsiTheme="minorHAnsi" w:cstheme="minorHAnsi"/>
                <w:b/>
                <w:bCs/>
                <w:color w:val="000000"/>
                <w:kern w:val="28"/>
                <w:sz w:val="22"/>
                <w:szCs w:val="22"/>
              </w:rPr>
            </w:pPr>
            <w:r>
              <w:rPr>
                <w:rFonts w:asciiTheme="minorHAnsi" w:hAnsiTheme="minorHAnsi" w:cstheme="minorHAnsi"/>
                <w:b/>
                <w:bCs/>
                <w:color w:val="000000"/>
                <w:kern w:val="28"/>
                <w:sz w:val="22"/>
                <w:szCs w:val="22"/>
              </w:rPr>
              <w:t>Contact No.:</w:t>
            </w:r>
          </w:p>
        </w:tc>
        <w:tc>
          <w:tcPr>
            <w:tcW w:w="6920" w:type="dxa"/>
          </w:tcPr>
          <w:p w14:paraId="6CD6BD9D" w14:textId="299EF6E6" w:rsidR="00EB7A29" w:rsidRPr="005127FC" w:rsidRDefault="0040343B" w:rsidP="0040343B">
            <w:pPr>
              <w:widowControl w:val="0"/>
              <w:tabs>
                <w:tab w:val="left" w:pos="1277"/>
              </w:tabs>
              <w:rPr>
                <w:rFonts w:asciiTheme="minorHAnsi" w:hAnsiTheme="minorHAnsi" w:cstheme="minorHAnsi"/>
                <w:color w:val="000000"/>
                <w:kern w:val="28"/>
                <w:sz w:val="22"/>
                <w:szCs w:val="22"/>
              </w:rPr>
            </w:pPr>
            <w:r>
              <w:rPr>
                <w:rFonts w:asciiTheme="minorHAnsi" w:hAnsiTheme="minorHAnsi" w:cstheme="minorHAnsi"/>
                <w:color w:val="000000"/>
                <w:kern w:val="28"/>
                <w:sz w:val="22"/>
                <w:szCs w:val="22"/>
              </w:rPr>
              <w:tab/>
            </w:r>
          </w:p>
        </w:tc>
      </w:tr>
      <w:tr w:rsidR="00EB7A29" w:rsidRPr="005127FC" w14:paraId="488563BE" w14:textId="77777777" w:rsidTr="0040343B">
        <w:trPr>
          <w:trHeight w:val="350"/>
        </w:trPr>
        <w:tc>
          <w:tcPr>
            <w:tcW w:w="2870" w:type="dxa"/>
          </w:tcPr>
          <w:p w14:paraId="50D2B727" w14:textId="7CCF9397" w:rsidR="00EB7A29" w:rsidRPr="00EB7A29" w:rsidRDefault="00EB7A29" w:rsidP="007575CC">
            <w:pPr>
              <w:widowControl w:val="0"/>
              <w:rPr>
                <w:rFonts w:asciiTheme="minorHAnsi" w:hAnsiTheme="minorHAnsi" w:cstheme="minorHAnsi"/>
                <w:b/>
                <w:bCs/>
                <w:color w:val="000000"/>
                <w:kern w:val="28"/>
                <w:sz w:val="22"/>
                <w:szCs w:val="22"/>
              </w:rPr>
            </w:pPr>
            <w:r>
              <w:rPr>
                <w:rFonts w:asciiTheme="minorHAnsi" w:hAnsiTheme="minorHAnsi" w:cstheme="minorHAnsi"/>
                <w:b/>
                <w:bCs/>
                <w:color w:val="000000"/>
                <w:kern w:val="28"/>
                <w:sz w:val="22"/>
                <w:szCs w:val="22"/>
              </w:rPr>
              <w:t>Email Address:</w:t>
            </w:r>
          </w:p>
        </w:tc>
        <w:tc>
          <w:tcPr>
            <w:tcW w:w="6920" w:type="dxa"/>
          </w:tcPr>
          <w:p w14:paraId="3EC93866" w14:textId="77777777" w:rsidR="00EB7A29" w:rsidRPr="005127FC" w:rsidRDefault="00EB7A29" w:rsidP="007575CC">
            <w:pPr>
              <w:widowControl w:val="0"/>
              <w:rPr>
                <w:rFonts w:asciiTheme="minorHAnsi" w:hAnsiTheme="minorHAnsi" w:cstheme="minorHAnsi"/>
                <w:color w:val="000000"/>
                <w:kern w:val="28"/>
                <w:sz w:val="22"/>
                <w:szCs w:val="22"/>
              </w:rPr>
            </w:pPr>
          </w:p>
        </w:tc>
      </w:tr>
      <w:tr w:rsidR="00EB7A29" w:rsidRPr="005127FC" w14:paraId="31E6D338" w14:textId="77777777" w:rsidTr="0040343B">
        <w:trPr>
          <w:trHeight w:val="350"/>
        </w:trPr>
        <w:tc>
          <w:tcPr>
            <w:tcW w:w="2870" w:type="dxa"/>
          </w:tcPr>
          <w:p w14:paraId="154FD887" w14:textId="4A30F4EF" w:rsidR="00EB7A29" w:rsidRPr="00EB7A29" w:rsidRDefault="00EB7A29" w:rsidP="00EB7A29">
            <w:pPr>
              <w:widowControl w:val="0"/>
              <w:rPr>
                <w:rFonts w:asciiTheme="minorHAnsi" w:hAnsiTheme="minorHAnsi" w:cstheme="minorHAnsi"/>
                <w:b/>
                <w:bCs/>
                <w:color w:val="000000"/>
                <w:kern w:val="28"/>
                <w:sz w:val="22"/>
                <w:szCs w:val="22"/>
              </w:rPr>
            </w:pPr>
            <w:r w:rsidRPr="00EB7A29">
              <w:rPr>
                <w:rFonts w:asciiTheme="minorHAnsi" w:hAnsiTheme="minorHAnsi" w:cstheme="minorHAnsi"/>
                <w:b/>
                <w:bCs/>
                <w:color w:val="000000"/>
                <w:kern w:val="28"/>
                <w:sz w:val="22"/>
                <w:szCs w:val="22"/>
              </w:rPr>
              <w:t>Mailing Address:</w:t>
            </w:r>
          </w:p>
        </w:tc>
        <w:tc>
          <w:tcPr>
            <w:tcW w:w="6920" w:type="dxa"/>
          </w:tcPr>
          <w:p w14:paraId="33327608" w14:textId="77777777" w:rsidR="00EB7A29" w:rsidRPr="005127FC" w:rsidRDefault="00EB7A29" w:rsidP="00EB7A29">
            <w:pPr>
              <w:widowControl w:val="0"/>
              <w:rPr>
                <w:rFonts w:asciiTheme="minorHAnsi" w:hAnsiTheme="minorHAnsi" w:cstheme="minorHAnsi"/>
                <w:color w:val="000000"/>
                <w:kern w:val="28"/>
                <w:sz w:val="22"/>
                <w:szCs w:val="22"/>
              </w:rPr>
            </w:pPr>
          </w:p>
        </w:tc>
      </w:tr>
    </w:tbl>
    <w:p w14:paraId="64FF0AF2" w14:textId="77777777" w:rsidR="00EB7A29" w:rsidRDefault="00EB7A29" w:rsidP="00A36606">
      <w:pPr>
        <w:tabs>
          <w:tab w:val="left" w:leader="underscore" w:pos="8640"/>
        </w:tabs>
        <w:rPr>
          <w:rFonts w:ascii="Tahoma" w:hAnsi="Tahoma" w:cs="Tahoma"/>
          <w:color w:val="000000"/>
          <w:kern w:val="28"/>
          <w:sz w:val="24"/>
          <w:szCs w:val="24"/>
        </w:rPr>
      </w:pPr>
    </w:p>
    <w:tbl>
      <w:tblPr>
        <w:tblStyle w:val="TableGrid"/>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870"/>
        <w:gridCol w:w="6920"/>
      </w:tblGrid>
      <w:tr w:rsidR="00EB7A29" w14:paraId="25AA5641" w14:textId="77777777" w:rsidTr="0040343B">
        <w:tc>
          <w:tcPr>
            <w:tcW w:w="9790" w:type="dxa"/>
            <w:gridSpan w:val="2"/>
          </w:tcPr>
          <w:p w14:paraId="41EFC020" w14:textId="7E635A3E" w:rsidR="00EB7A29" w:rsidRDefault="00EB7A29" w:rsidP="00EB7A29">
            <w:pPr>
              <w:tabs>
                <w:tab w:val="left" w:leader="underscore" w:pos="8640"/>
              </w:tabs>
              <w:jc w:val="center"/>
              <w:rPr>
                <w:rFonts w:ascii="Tahoma" w:hAnsi="Tahoma" w:cs="Tahoma"/>
                <w:color w:val="000000"/>
                <w:kern w:val="28"/>
                <w:sz w:val="24"/>
                <w:szCs w:val="24"/>
              </w:rPr>
            </w:pPr>
            <w:r w:rsidRPr="00EB7A29">
              <w:rPr>
                <w:rFonts w:asciiTheme="minorHAnsi" w:hAnsiTheme="minorHAnsi" w:cstheme="minorHAnsi"/>
                <w:b/>
                <w:bCs/>
                <w:color w:val="000000"/>
                <w:kern w:val="28"/>
                <w:sz w:val="22"/>
                <w:szCs w:val="22"/>
              </w:rPr>
              <w:t>DATA REQUESTED</w:t>
            </w:r>
          </w:p>
        </w:tc>
      </w:tr>
      <w:tr w:rsidR="00EB7A29" w14:paraId="495795C3" w14:textId="77777777" w:rsidTr="0040343B">
        <w:tc>
          <w:tcPr>
            <w:tcW w:w="2870" w:type="dxa"/>
            <w:shd w:val="clear" w:color="auto" w:fill="auto"/>
          </w:tcPr>
          <w:p w14:paraId="12BBD229" w14:textId="30CF86DD" w:rsidR="00EB7A29" w:rsidRDefault="00EB7A29" w:rsidP="00EB7A29">
            <w:pPr>
              <w:tabs>
                <w:tab w:val="left" w:leader="underscore" w:pos="8640"/>
              </w:tabs>
              <w:rPr>
                <w:rFonts w:ascii="Tahoma" w:hAnsi="Tahoma" w:cs="Tahoma"/>
                <w:color w:val="000000"/>
                <w:kern w:val="28"/>
                <w:sz w:val="24"/>
                <w:szCs w:val="24"/>
              </w:rPr>
            </w:pPr>
            <w:r>
              <w:rPr>
                <w:rFonts w:asciiTheme="minorHAnsi" w:hAnsiTheme="minorHAnsi" w:cstheme="minorHAnsi"/>
                <w:b/>
                <w:bCs/>
                <w:sz w:val="22"/>
                <w:szCs w:val="22"/>
              </w:rPr>
              <w:t>Specify Year(s)</w:t>
            </w:r>
            <w:r w:rsidRPr="00BD3A07">
              <w:rPr>
                <w:rFonts w:asciiTheme="minorHAnsi" w:hAnsiTheme="minorHAnsi" w:cstheme="minorHAnsi"/>
                <w:b/>
                <w:bCs/>
                <w:sz w:val="22"/>
                <w:szCs w:val="22"/>
              </w:rPr>
              <w:t>:</w:t>
            </w:r>
          </w:p>
        </w:tc>
        <w:tc>
          <w:tcPr>
            <w:tcW w:w="6920" w:type="dxa"/>
          </w:tcPr>
          <w:p w14:paraId="4A7A1A81" w14:textId="77777777" w:rsidR="00EB7A29" w:rsidRDefault="00EB7A29" w:rsidP="00EB7A29">
            <w:pPr>
              <w:tabs>
                <w:tab w:val="left" w:leader="underscore" w:pos="8640"/>
              </w:tabs>
              <w:rPr>
                <w:rFonts w:ascii="Tahoma" w:hAnsi="Tahoma" w:cs="Tahoma"/>
                <w:color w:val="000000"/>
                <w:kern w:val="28"/>
                <w:sz w:val="24"/>
                <w:szCs w:val="24"/>
              </w:rPr>
            </w:pPr>
          </w:p>
        </w:tc>
      </w:tr>
      <w:tr w:rsidR="00EB7A29" w14:paraId="3D464183" w14:textId="77777777" w:rsidTr="0040343B">
        <w:tc>
          <w:tcPr>
            <w:tcW w:w="2870" w:type="dxa"/>
            <w:shd w:val="clear" w:color="auto" w:fill="auto"/>
          </w:tcPr>
          <w:p w14:paraId="40193DF2" w14:textId="24758814" w:rsidR="00EB7A29" w:rsidRDefault="00EB7A29" w:rsidP="00EB7A29">
            <w:pPr>
              <w:tabs>
                <w:tab w:val="left" w:leader="underscore" w:pos="8640"/>
              </w:tabs>
              <w:rPr>
                <w:rFonts w:ascii="Tahoma" w:hAnsi="Tahoma" w:cs="Tahoma"/>
                <w:color w:val="000000"/>
                <w:kern w:val="28"/>
                <w:sz w:val="24"/>
                <w:szCs w:val="24"/>
              </w:rPr>
            </w:pPr>
            <w:r>
              <w:rPr>
                <w:rFonts w:asciiTheme="minorHAnsi" w:hAnsiTheme="minorHAnsi" w:cstheme="minorHAnsi"/>
                <w:b/>
                <w:bCs/>
                <w:sz w:val="22"/>
                <w:szCs w:val="22"/>
              </w:rPr>
              <w:t>Specify Topic(s) and/or Variable(s)</w:t>
            </w:r>
            <w:r w:rsidRPr="00BD3A07">
              <w:rPr>
                <w:rFonts w:asciiTheme="minorHAnsi" w:hAnsiTheme="minorHAnsi" w:cstheme="minorHAnsi"/>
                <w:b/>
                <w:bCs/>
                <w:sz w:val="22"/>
                <w:szCs w:val="22"/>
              </w:rPr>
              <w:t>:</w:t>
            </w:r>
          </w:p>
        </w:tc>
        <w:tc>
          <w:tcPr>
            <w:tcW w:w="6920" w:type="dxa"/>
          </w:tcPr>
          <w:p w14:paraId="236A3A2B" w14:textId="77777777" w:rsidR="00EB7A29" w:rsidRDefault="00EB7A29" w:rsidP="00EB7A29">
            <w:pPr>
              <w:tabs>
                <w:tab w:val="left" w:leader="underscore" w:pos="8640"/>
              </w:tabs>
              <w:rPr>
                <w:rFonts w:ascii="Tahoma" w:hAnsi="Tahoma" w:cs="Tahoma"/>
                <w:color w:val="000000"/>
                <w:kern w:val="28"/>
                <w:sz w:val="24"/>
                <w:szCs w:val="24"/>
              </w:rPr>
            </w:pPr>
          </w:p>
        </w:tc>
      </w:tr>
      <w:tr w:rsidR="00EB7A29" w14:paraId="43A26346" w14:textId="77777777" w:rsidTr="0040343B">
        <w:tc>
          <w:tcPr>
            <w:tcW w:w="2870" w:type="dxa"/>
            <w:shd w:val="clear" w:color="auto" w:fill="auto"/>
          </w:tcPr>
          <w:p w14:paraId="4B4C19C7" w14:textId="4BF23F28" w:rsidR="00EB7A29" w:rsidRDefault="00EB7A29" w:rsidP="00EB7A29">
            <w:pPr>
              <w:tabs>
                <w:tab w:val="left" w:leader="underscore" w:pos="8640"/>
              </w:tabs>
              <w:rPr>
                <w:rFonts w:ascii="Tahoma" w:hAnsi="Tahoma" w:cs="Tahoma"/>
                <w:color w:val="000000"/>
                <w:kern w:val="28"/>
                <w:sz w:val="24"/>
                <w:szCs w:val="24"/>
              </w:rPr>
            </w:pPr>
            <w:r>
              <w:rPr>
                <w:rFonts w:asciiTheme="minorHAnsi" w:hAnsiTheme="minorHAnsi" w:cstheme="minorHAnsi"/>
                <w:b/>
                <w:bCs/>
                <w:sz w:val="22"/>
                <w:szCs w:val="22"/>
              </w:rPr>
              <w:t>Use of data and methods of analysis (if any)</w:t>
            </w:r>
            <w:r w:rsidRPr="00BD3A07">
              <w:rPr>
                <w:rFonts w:asciiTheme="minorHAnsi" w:hAnsiTheme="minorHAnsi" w:cstheme="minorHAnsi"/>
                <w:b/>
                <w:bCs/>
                <w:sz w:val="22"/>
                <w:szCs w:val="22"/>
              </w:rPr>
              <w:t>:</w:t>
            </w:r>
          </w:p>
        </w:tc>
        <w:tc>
          <w:tcPr>
            <w:tcW w:w="6920" w:type="dxa"/>
          </w:tcPr>
          <w:p w14:paraId="4185C34E" w14:textId="77777777" w:rsidR="00EB7A29" w:rsidRDefault="00EB7A29" w:rsidP="00EB7A29">
            <w:pPr>
              <w:tabs>
                <w:tab w:val="left" w:leader="underscore" w:pos="8640"/>
              </w:tabs>
              <w:rPr>
                <w:rFonts w:ascii="Tahoma" w:hAnsi="Tahoma" w:cs="Tahoma"/>
                <w:color w:val="000000"/>
                <w:kern w:val="28"/>
                <w:sz w:val="24"/>
                <w:szCs w:val="24"/>
              </w:rPr>
            </w:pPr>
          </w:p>
        </w:tc>
      </w:tr>
    </w:tbl>
    <w:p w14:paraId="450928FF" w14:textId="77777777" w:rsidR="00EB7A29" w:rsidRPr="008A36E3" w:rsidRDefault="00EB7A29" w:rsidP="00A36606">
      <w:pPr>
        <w:tabs>
          <w:tab w:val="left" w:leader="underscore" w:pos="8640"/>
        </w:tabs>
        <w:rPr>
          <w:rFonts w:ascii="Tahoma" w:hAnsi="Tahoma" w:cs="Tahoma"/>
          <w:color w:val="000000"/>
          <w:kern w:val="28"/>
          <w:sz w:val="24"/>
          <w:szCs w:val="24"/>
        </w:rPr>
      </w:pPr>
    </w:p>
    <w:p w14:paraId="39580882" w14:textId="6E32A4D0" w:rsidR="001F4FC6" w:rsidRPr="00BD3A07" w:rsidRDefault="001F4FC6" w:rsidP="005127FC">
      <w:pPr>
        <w:tabs>
          <w:tab w:val="left" w:leader="underscore" w:pos="8640"/>
        </w:tabs>
        <w:ind w:left="-90"/>
        <w:rPr>
          <w:rFonts w:asciiTheme="minorHAnsi" w:hAnsiTheme="minorHAnsi" w:cstheme="minorHAnsi"/>
          <w:color w:val="000000"/>
          <w:kern w:val="28"/>
          <w:sz w:val="22"/>
          <w:szCs w:val="22"/>
        </w:rPr>
      </w:pPr>
      <w:r w:rsidRPr="008A36E3">
        <w:rPr>
          <w:rFonts w:ascii="Tahoma" w:hAnsi="Tahoma" w:cs="Tahoma"/>
          <w:color w:val="000000"/>
          <w:kern w:val="28"/>
          <w:sz w:val="24"/>
          <w:szCs w:val="24"/>
        </w:rPr>
        <w:t> </w:t>
      </w:r>
      <w:r w:rsidRPr="00BD3A07">
        <w:rPr>
          <w:rFonts w:asciiTheme="minorHAnsi" w:hAnsiTheme="minorHAnsi" w:cstheme="minorHAnsi"/>
          <w:color w:val="000000"/>
          <w:kern w:val="28"/>
          <w:sz w:val="22"/>
          <w:szCs w:val="22"/>
        </w:rPr>
        <w:t>The undersigned investigator agrees to the follo</w:t>
      </w:r>
      <w:r w:rsidR="00256BAD" w:rsidRPr="00BD3A07">
        <w:rPr>
          <w:rFonts w:asciiTheme="minorHAnsi" w:hAnsiTheme="minorHAnsi" w:cstheme="minorHAnsi"/>
          <w:color w:val="000000"/>
          <w:kern w:val="28"/>
          <w:sz w:val="22"/>
          <w:szCs w:val="22"/>
        </w:rPr>
        <w:t xml:space="preserve">wing with respect to </w:t>
      </w:r>
      <w:r w:rsidR="00CF48BD" w:rsidRPr="00BD3A07">
        <w:rPr>
          <w:rFonts w:asciiTheme="minorHAnsi" w:hAnsiTheme="minorHAnsi" w:cstheme="minorHAnsi"/>
          <w:color w:val="000000"/>
          <w:kern w:val="28"/>
          <w:sz w:val="22"/>
          <w:szCs w:val="22"/>
        </w:rPr>
        <w:t>Guam BRFSS</w:t>
      </w:r>
      <w:r w:rsidRPr="00BD3A07">
        <w:rPr>
          <w:rFonts w:asciiTheme="minorHAnsi" w:hAnsiTheme="minorHAnsi" w:cstheme="minorHAnsi"/>
          <w:color w:val="000000"/>
          <w:kern w:val="28"/>
          <w:sz w:val="22"/>
          <w:szCs w:val="22"/>
        </w:rPr>
        <w:t xml:space="preserve"> data:</w:t>
      </w:r>
    </w:p>
    <w:p w14:paraId="1DF536A1" w14:textId="7371848D" w:rsidR="001F4FC6" w:rsidRPr="00BD3A07" w:rsidRDefault="00CF48BD" w:rsidP="005127FC">
      <w:pPr>
        <w:pStyle w:val="ListParagraph"/>
        <w:numPr>
          <w:ilvl w:val="0"/>
          <w:numId w:val="5"/>
        </w:numPr>
        <w:tabs>
          <w:tab w:val="left" w:leader="underscore" w:pos="8640"/>
        </w:tabs>
        <w:ind w:left="360"/>
        <w:jc w:val="both"/>
        <w:rPr>
          <w:rFonts w:asciiTheme="minorHAnsi" w:hAnsiTheme="minorHAnsi" w:cstheme="minorHAnsi"/>
          <w:color w:val="000000"/>
          <w:kern w:val="28"/>
          <w:sz w:val="22"/>
          <w:szCs w:val="22"/>
        </w:rPr>
      </w:pPr>
      <w:r w:rsidRPr="00BD3A07">
        <w:rPr>
          <w:rFonts w:asciiTheme="minorHAnsi" w:hAnsiTheme="minorHAnsi" w:cstheme="minorHAnsi"/>
          <w:color w:val="000000"/>
          <w:kern w:val="28"/>
          <w:sz w:val="22"/>
          <w:szCs w:val="22"/>
        </w:rPr>
        <w:t>I will not use, and will not permit others to use, the data in these datasets in any way other than for statistical reporting and analysis.</w:t>
      </w:r>
    </w:p>
    <w:p w14:paraId="64F6FB0C" w14:textId="2C88C447" w:rsidR="00CF48BD" w:rsidRPr="00BD3A07" w:rsidRDefault="00CF48BD" w:rsidP="005127FC">
      <w:pPr>
        <w:pStyle w:val="ListParagraph"/>
        <w:numPr>
          <w:ilvl w:val="0"/>
          <w:numId w:val="5"/>
        </w:numPr>
        <w:tabs>
          <w:tab w:val="left" w:leader="underscore" w:pos="8640"/>
        </w:tabs>
        <w:ind w:left="360"/>
        <w:jc w:val="both"/>
        <w:rPr>
          <w:rFonts w:asciiTheme="minorHAnsi" w:hAnsiTheme="minorHAnsi" w:cstheme="minorHAnsi"/>
          <w:color w:val="000000"/>
          <w:kern w:val="28"/>
          <w:sz w:val="22"/>
          <w:szCs w:val="22"/>
        </w:rPr>
      </w:pPr>
      <w:r w:rsidRPr="00BD3A07">
        <w:rPr>
          <w:rFonts w:asciiTheme="minorHAnsi" w:hAnsiTheme="minorHAnsi" w:cstheme="minorHAnsi"/>
          <w:color w:val="000000"/>
          <w:kern w:val="28"/>
          <w:sz w:val="22"/>
          <w:szCs w:val="22"/>
        </w:rPr>
        <w:t>I will not sell or otherwise release these datasets or any data contained therein, in whole or in part, to any other person without written approval of the Guam Department of Public Health and Social Services (DPHSS).</w:t>
      </w:r>
    </w:p>
    <w:p w14:paraId="15DEA8F1" w14:textId="5206D4DB" w:rsidR="00CF48BD" w:rsidRPr="00BD3A07" w:rsidRDefault="00CF48BD" w:rsidP="005127FC">
      <w:pPr>
        <w:pStyle w:val="ListParagraph"/>
        <w:numPr>
          <w:ilvl w:val="0"/>
          <w:numId w:val="5"/>
        </w:numPr>
        <w:tabs>
          <w:tab w:val="left" w:leader="underscore" w:pos="8640"/>
        </w:tabs>
        <w:ind w:left="360"/>
        <w:jc w:val="both"/>
        <w:rPr>
          <w:rFonts w:asciiTheme="minorHAnsi" w:hAnsiTheme="minorHAnsi" w:cstheme="minorHAnsi"/>
          <w:color w:val="000000"/>
          <w:kern w:val="28"/>
          <w:sz w:val="22"/>
          <w:szCs w:val="22"/>
        </w:rPr>
      </w:pPr>
      <w:r w:rsidRPr="00BD3A07">
        <w:rPr>
          <w:rFonts w:asciiTheme="minorHAnsi" w:hAnsiTheme="minorHAnsi" w:cstheme="minorHAnsi"/>
          <w:color w:val="000000"/>
          <w:kern w:val="28"/>
          <w:sz w:val="22"/>
          <w:szCs w:val="22"/>
        </w:rPr>
        <w:t>I will acknowledge the DPHSS and the Centers for Disease Control and Prevention</w:t>
      </w:r>
      <w:r w:rsidR="00322C1A" w:rsidRPr="00BD3A07">
        <w:rPr>
          <w:rFonts w:asciiTheme="minorHAnsi" w:hAnsiTheme="minorHAnsi" w:cstheme="minorHAnsi"/>
          <w:color w:val="000000"/>
          <w:kern w:val="28"/>
          <w:sz w:val="22"/>
          <w:szCs w:val="22"/>
        </w:rPr>
        <w:t xml:space="preserve"> (CDC)</w:t>
      </w:r>
      <w:r w:rsidRPr="00BD3A07">
        <w:rPr>
          <w:rFonts w:asciiTheme="minorHAnsi" w:hAnsiTheme="minorHAnsi" w:cstheme="minorHAnsi"/>
          <w:color w:val="000000"/>
          <w:kern w:val="28"/>
          <w:sz w:val="22"/>
          <w:szCs w:val="22"/>
        </w:rPr>
        <w:t xml:space="preserve"> as the original source.</w:t>
      </w:r>
    </w:p>
    <w:p w14:paraId="324651A0" w14:textId="4DB71BB1" w:rsidR="00CF48BD" w:rsidRPr="00BD3A07" w:rsidRDefault="00CF48BD" w:rsidP="005127FC">
      <w:pPr>
        <w:pStyle w:val="ListParagraph"/>
        <w:numPr>
          <w:ilvl w:val="0"/>
          <w:numId w:val="5"/>
        </w:numPr>
        <w:tabs>
          <w:tab w:val="left" w:leader="underscore" w:pos="8640"/>
        </w:tabs>
        <w:ind w:left="360"/>
        <w:jc w:val="both"/>
        <w:rPr>
          <w:rFonts w:asciiTheme="minorHAnsi" w:hAnsiTheme="minorHAnsi" w:cstheme="minorHAnsi"/>
          <w:color w:val="000000"/>
          <w:kern w:val="28"/>
          <w:sz w:val="22"/>
          <w:szCs w:val="22"/>
        </w:rPr>
      </w:pPr>
      <w:r w:rsidRPr="00BD3A07">
        <w:rPr>
          <w:rFonts w:asciiTheme="minorHAnsi" w:hAnsiTheme="minorHAnsi" w:cstheme="minorHAnsi"/>
          <w:color w:val="000000"/>
          <w:kern w:val="28"/>
          <w:sz w:val="22"/>
          <w:szCs w:val="22"/>
        </w:rPr>
        <w:t>I will secure these data according to procedures and security requirements of the Health Insurance Portability and Accountability Act (HIPAA) as referenced in 45 CFR Part 164 in the following ways: a) access to data will be limited to the individual</w:t>
      </w:r>
      <w:r w:rsidR="00322C1A" w:rsidRPr="00BD3A07">
        <w:rPr>
          <w:rFonts w:asciiTheme="minorHAnsi" w:hAnsiTheme="minorHAnsi" w:cstheme="minorHAnsi"/>
          <w:color w:val="000000"/>
          <w:kern w:val="28"/>
          <w:sz w:val="22"/>
          <w:szCs w:val="22"/>
        </w:rPr>
        <w:t>(s) identified in this data release form and b) transmitted using secure methods.</w:t>
      </w:r>
    </w:p>
    <w:p w14:paraId="04AE306B" w14:textId="553B108E" w:rsidR="00322C1A" w:rsidRPr="00BD3A07" w:rsidRDefault="00322C1A" w:rsidP="005127FC">
      <w:pPr>
        <w:pStyle w:val="ListParagraph"/>
        <w:numPr>
          <w:ilvl w:val="0"/>
          <w:numId w:val="5"/>
        </w:numPr>
        <w:tabs>
          <w:tab w:val="left" w:leader="underscore" w:pos="8640"/>
        </w:tabs>
        <w:ind w:left="360"/>
        <w:jc w:val="both"/>
        <w:rPr>
          <w:rFonts w:asciiTheme="minorHAnsi" w:hAnsiTheme="minorHAnsi" w:cstheme="minorHAnsi"/>
          <w:color w:val="000000"/>
          <w:kern w:val="28"/>
          <w:sz w:val="22"/>
          <w:szCs w:val="22"/>
        </w:rPr>
      </w:pPr>
      <w:r w:rsidRPr="00BD3A07">
        <w:rPr>
          <w:rFonts w:asciiTheme="minorHAnsi" w:hAnsiTheme="minorHAnsi" w:cstheme="minorHAnsi"/>
          <w:color w:val="000000"/>
          <w:kern w:val="28"/>
          <w:sz w:val="22"/>
          <w:szCs w:val="22"/>
        </w:rPr>
        <w:t>In publications, presentations and communications in which I refer to these data I will include a disclaimer that expressly credits analyses, interpretations or conclusions reached to the author(s), and not to the DPHSS or the CDC</w:t>
      </w:r>
      <w:r w:rsidR="003652EA" w:rsidRPr="00BD3A07">
        <w:rPr>
          <w:rFonts w:asciiTheme="minorHAnsi" w:hAnsiTheme="minorHAnsi" w:cstheme="minorHAnsi"/>
          <w:color w:val="000000"/>
          <w:kern w:val="28"/>
          <w:sz w:val="22"/>
          <w:szCs w:val="22"/>
        </w:rPr>
        <w:t>, unless prior authorization is obtained.</w:t>
      </w:r>
    </w:p>
    <w:p w14:paraId="55F6FFBC" w14:textId="2C7AFAA0" w:rsidR="003652EA" w:rsidRPr="00BD3A07" w:rsidRDefault="003652EA" w:rsidP="005127FC">
      <w:pPr>
        <w:pStyle w:val="ListParagraph"/>
        <w:numPr>
          <w:ilvl w:val="0"/>
          <w:numId w:val="5"/>
        </w:numPr>
        <w:tabs>
          <w:tab w:val="left" w:leader="underscore" w:pos="8640"/>
        </w:tabs>
        <w:ind w:left="360"/>
        <w:jc w:val="both"/>
        <w:rPr>
          <w:rFonts w:asciiTheme="minorHAnsi" w:hAnsiTheme="minorHAnsi" w:cstheme="minorHAnsi"/>
          <w:color w:val="000000"/>
          <w:kern w:val="28"/>
          <w:sz w:val="22"/>
          <w:szCs w:val="22"/>
        </w:rPr>
      </w:pPr>
      <w:r w:rsidRPr="00BD3A07">
        <w:rPr>
          <w:rFonts w:asciiTheme="minorHAnsi" w:hAnsiTheme="minorHAnsi" w:cstheme="minorHAnsi"/>
          <w:color w:val="000000"/>
          <w:kern w:val="28"/>
          <w:sz w:val="22"/>
          <w:szCs w:val="22"/>
        </w:rPr>
        <w:t>I understand that the DPHSS is not liable for any harm or injury that may be suffered as a consequence of any inaccurate information obtained through this request.</w:t>
      </w:r>
    </w:p>
    <w:p w14:paraId="04ED8A3F" w14:textId="163B4AA8" w:rsidR="003652EA" w:rsidRPr="00BD3A07" w:rsidRDefault="003652EA" w:rsidP="005127FC">
      <w:pPr>
        <w:pStyle w:val="ListParagraph"/>
        <w:numPr>
          <w:ilvl w:val="0"/>
          <w:numId w:val="5"/>
        </w:numPr>
        <w:tabs>
          <w:tab w:val="left" w:leader="underscore" w:pos="8640"/>
        </w:tabs>
        <w:ind w:left="360"/>
        <w:jc w:val="both"/>
        <w:rPr>
          <w:rFonts w:asciiTheme="minorHAnsi" w:hAnsiTheme="minorHAnsi" w:cstheme="minorHAnsi"/>
          <w:color w:val="000000"/>
          <w:kern w:val="28"/>
          <w:sz w:val="22"/>
          <w:szCs w:val="22"/>
        </w:rPr>
      </w:pPr>
      <w:r w:rsidRPr="00BD3A07">
        <w:rPr>
          <w:rFonts w:asciiTheme="minorHAnsi" w:hAnsiTheme="minorHAnsi" w:cstheme="minorHAnsi"/>
          <w:color w:val="000000"/>
          <w:kern w:val="28"/>
          <w:sz w:val="22"/>
          <w:szCs w:val="22"/>
        </w:rPr>
        <w:t xml:space="preserve">I will send a copy of any product for general dissemination that includes these data to the BRFSS Coordinator prior to publication.  I will also allow the BRFSS Coordinator or DPHSS staff member designated by the BRFSS Coordinator 15 working days to comment on the findings within the publication. </w:t>
      </w:r>
    </w:p>
    <w:p w14:paraId="633D7EC6" w14:textId="28AF8F40" w:rsidR="001F4FC6" w:rsidRDefault="001F4FC6" w:rsidP="00A36606">
      <w:pPr>
        <w:tabs>
          <w:tab w:val="left" w:leader="underscore" w:pos="8640"/>
        </w:tabs>
        <w:ind w:left="360"/>
        <w:rPr>
          <w:rFonts w:asciiTheme="minorHAnsi" w:hAnsiTheme="minorHAnsi" w:cstheme="minorHAnsi"/>
          <w:sz w:val="24"/>
          <w:szCs w:val="24"/>
        </w:rPr>
      </w:pPr>
    </w:p>
    <w:p w14:paraId="5BF98A87" w14:textId="30E94795" w:rsidR="00B05391" w:rsidRPr="00BD3A07" w:rsidRDefault="001F4FC6" w:rsidP="00A36606">
      <w:pPr>
        <w:widowControl w:val="0"/>
        <w:rPr>
          <w:rFonts w:asciiTheme="minorHAnsi" w:hAnsiTheme="minorHAnsi" w:cstheme="minorHAnsi"/>
          <w:b/>
          <w:bCs/>
          <w:color w:val="000000"/>
          <w:kern w:val="28"/>
          <w:sz w:val="22"/>
          <w:szCs w:val="22"/>
        </w:rPr>
      </w:pPr>
      <w:r w:rsidRPr="00BD3A07">
        <w:rPr>
          <w:rFonts w:asciiTheme="minorHAnsi" w:hAnsiTheme="minorHAnsi" w:cstheme="minorHAnsi"/>
          <w:b/>
          <w:bCs/>
          <w:color w:val="000000"/>
          <w:kern w:val="28"/>
          <w:sz w:val="22"/>
          <w:szCs w:val="22"/>
        </w:rPr>
        <w:t>Suggested Citation: </w:t>
      </w:r>
    </w:p>
    <w:p w14:paraId="4FC6CF67" w14:textId="2F6BE359" w:rsidR="001F1C5F" w:rsidRDefault="001F1C5F" w:rsidP="005127FC">
      <w:pPr>
        <w:widowControl w:val="0"/>
        <w:jc w:val="both"/>
        <w:rPr>
          <w:rFonts w:asciiTheme="minorHAnsi" w:hAnsiTheme="minorHAnsi" w:cstheme="minorHAnsi"/>
          <w:color w:val="000000"/>
          <w:kern w:val="28"/>
          <w:sz w:val="22"/>
          <w:szCs w:val="22"/>
        </w:rPr>
      </w:pPr>
      <w:r w:rsidRPr="00BD3A07">
        <w:rPr>
          <w:rFonts w:asciiTheme="minorHAnsi" w:hAnsiTheme="minorHAnsi" w:cstheme="minorHAnsi"/>
          <w:color w:val="000000"/>
          <w:kern w:val="28"/>
          <w:sz w:val="22"/>
          <w:szCs w:val="22"/>
        </w:rPr>
        <w:t xml:space="preserve">Guam Department of Public Health and Social Services (DPHSS) and Centers for Disease Control and Prevention (CDC).  Guam Behavioral Risk Factor Survey Data.  First Guam BRFSS Report.  </w:t>
      </w:r>
      <w:proofErr w:type="spellStart"/>
      <w:r w:rsidRPr="00BD3A07">
        <w:rPr>
          <w:rFonts w:asciiTheme="minorHAnsi" w:hAnsiTheme="minorHAnsi" w:cstheme="minorHAnsi"/>
          <w:color w:val="000000"/>
          <w:kern w:val="28"/>
          <w:sz w:val="22"/>
          <w:szCs w:val="22"/>
        </w:rPr>
        <w:t>Hagatna</w:t>
      </w:r>
      <w:proofErr w:type="spellEnd"/>
      <w:r w:rsidRPr="00BD3A07">
        <w:rPr>
          <w:rFonts w:asciiTheme="minorHAnsi" w:hAnsiTheme="minorHAnsi" w:cstheme="minorHAnsi"/>
          <w:color w:val="000000"/>
          <w:kern w:val="28"/>
          <w:sz w:val="22"/>
          <w:szCs w:val="22"/>
        </w:rPr>
        <w:t xml:space="preserve">, Guam.  2007-2010 </w:t>
      </w:r>
      <w:r w:rsidRPr="00BD3A07">
        <w:rPr>
          <w:rFonts w:asciiTheme="minorHAnsi" w:hAnsiTheme="minorHAnsi" w:cstheme="minorHAnsi"/>
          <w:b/>
          <w:bCs/>
          <w:color w:val="000000"/>
          <w:kern w:val="28"/>
          <w:sz w:val="22"/>
          <w:szCs w:val="22"/>
        </w:rPr>
        <w:t>[appropriate data year or years]</w:t>
      </w:r>
      <w:r w:rsidRPr="00BD3A07">
        <w:rPr>
          <w:rFonts w:asciiTheme="minorHAnsi" w:hAnsiTheme="minorHAnsi" w:cstheme="minorHAnsi"/>
          <w:color w:val="000000"/>
          <w:kern w:val="28"/>
          <w:sz w:val="22"/>
          <w:szCs w:val="22"/>
        </w:rPr>
        <w:t>.</w:t>
      </w:r>
    </w:p>
    <w:p w14:paraId="58FD8993" w14:textId="1193A7BE" w:rsidR="00BD3A07" w:rsidRDefault="00BD3A07" w:rsidP="00A36606">
      <w:pPr>
        <w:widowControl w:val="0"/>
        <w:rPr>
          <w:rFonts w:asciiTheme="minorHAnsi" w:hAnsiTheme="minorHAnsi" w:cstheme="minorHAnsi"/>
          <w:color w:val="000000"/>
          <w:kern w:val="28"/>
          <w:sz w:val="22"/>
          <w:szCs w:val="22"/>
        </w:rPr>
      </w:pPr>
    </w:p>
    <w:tbl>
      <w:tblPr>
        <w:tblStyle w:val="TableGrid"/>
        <w:tblW w:w="0" w:type="auto"/>
        <w:tblLook w:val="04A0" w:firstRow="1" w:lastRow="0" w:firstColumn="1" w:lastColumn="0" w:noHBand="0" w:noVBand="1"/>
      </w:tblPr>
      <w:tblGrid>
        <w:gridCol w:w="4900"/>
        <w:gridCol w:w="4900"/>
      </w:tblGrid>
      <w:tr w:rsidR="00BD3A07" w:rsidRPr="005127FC" w14:paraId="3D779E66" w14:textId="77777777" w:rsidTr="00BD3A07">
        <w:trPr>
          <w:trHeight w:val="467"/>
        </w:trPr>
        <w:tc>
          <w:tcPr>
            <w:tcW w:w="4900" w:type="dxa"/>
          </w:tcPr>
          <w:p w14:paraId="120F559C" w14:textId="04253124" w:rsidR="00BD3A07" w:rsidRPr="005127FC" w:rsidRDefault="00BD3A07" w:rsidP="00A36606">
            <w:pPr>
              <w:widowControl w:val="0"/>
              <w:rPr>
                <w:rFonts w:asciiTheme="minorHAnsi" w:hAnsiTheme="minorHAnsi" w:cstheme="minorHAnsi"/>
                <w:color w:val="000000"/>
                <w:kern w:val="28"/>
                <w:sz w:val="22"/>
                <w:szCs w:val="22"/>
              </w:rPr>
            </w:pPr>
            <w:r w:rsidRPr="005127FC">
              <w:rPr>
                <w:rFonts w:asciiTheme="minorHAnsi" w:hAnsiTheme="minorHAnsi" w:cstheme="minorHAnsi"/>
                <w:color w:val="000000"/>
                <w:kern w:val="28"/>
                <w:sz w:val="22"/>
                <w:szCs w:val="22"/>
              </w:rPr>
              <w:lastRenderedPageBreak/>
              <w:t>Signature:</w:t>
            </w:r>
          </w:p>
        </w:tc>
        <w:tc>
          <w:tcPr>
            <w:tcW w:w="4900" w:type="dxa"/>
          </w:tcPr>
          <w:p w14:paraId="7153F8AB" w14:textId="24277869" w:rsidR="00BD3A07" w:rsidRPr="005127FC" w:rsidRDefault="00BD3A07" w:rsidP="00A36606">
            <w:pPr>
              <w:widowControl w:val="0"/>
              <w:rPr>
                <w:rFonts w:asciiTheme="minorHAnsi" w:hAnsiTheme="minorHAnsi" w:cstheme="minorHAnsi"/>
                <w:color w:val="000000"/>
                <w:kern w:val="28"/>
                <w:sz w:val="22"/>
                <w:szCs w:val="22"/>
              </w:rPr>
            </w:pPr>
            <w:r w:rsidRPr="005127FC">
              <w:rPr>
                <w:rFonts w:asciiTheme="minorHAnsi" w:hAnsiTheme="minorHAnsi" w:cstheme="minorHAnsi"/>
                <w:color w:val="000000"/>
                <w:kern w:val="28"/>
                <w:sz w:val="22"/>
                <w:szCs w:val="22"/>
              </w:rPr>
              <w:t>Date:</w:t>
            </w:r>
          </w:p>
        </w:tc>
      </w:tr>
    </w:tbl>
    <w:p w14:paraId="367FE114" w14:textId="503054B2" w:rsidR="0098759D" w:rsidRDefault="001F4FC6" w:rsidP="0040343B">
      <w:pPr>
        <w:widowControl w:val="0"/>
        <w:rPr>
          <w:rFonts w:ascii="Tahoma" w:hAnsi="Tahoma" w:cs="Tahoma"/>
          <w:sz w:val="22"/>
          <w:szCs w:val="22"/>
        </w:rPr>
      </w:pPr>
      <w:r w:rsidRPr="00A36606">
        <w:rPr>
          <w:color w:val="000000"/>
          <w:kern w:val="28"/>
          <w:sz w:val="22"/>
          <w:szCs w:val="22"/>
        </w:rPr>
        <w:t> </w:t>
      </w:r>
      <w:r w:rsidR="002957D5">
        <w:rPr>
          <w:rFonts w:ascii="Tahoma" w:hAnsi="Tahoma" w:cs="Tahoma"/>
          <w:sz w:val="22"/>
          <w:szCs w:val="22"/>
        </w:rPr>
        <w:t xml:space="preserve">               </w:t>
      </w:r>
      <w:r w:rsidR="0098759D">
        <w:rPr>
          <w:rFonts w:ascii="Tahoma" w:hAnsi="Tahoma" w:cs="Tahoma"/>
          <w:sz w:val="22"/>
          <w:szCs w:val="22"/>
        </w:rPr>
        <w:tab/>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80"/>
      </w:tblGrid>
      <w:tr w:rsidR="0098759D" w14:paraId="7D1FE9B9" w14:textId="77777777" w:rsidTr="0098759D">
        <w:tc>
          <w:tcPr>
            <w:tcW w:w="9800" w:type="dxa"/>
          </w:tcPr>
          <w:p w14:paraId="24ECFC72" w14:textId="15237238" w:rsidR="0098759D" w:rsidRDefault="006E59FD" w:rsidP="0098759D">
            <w:pPr>
              <w:rPr>
                <w:rFonts w:asciiTheme="minorHAnsi" w:hAnsiTheme="minorHAnsi" w:cstheme="minorHAnsi"/>
                <w:sz w:val="22"/>
                <w:szCs w:val="22"/>
              </w:rPr>
            </w:pPr>
            <w:r w:rsidRPr="006E59FD">
              <w:rPr>
                <w:rFonts w:asciiTheme="minorHAnsi" w:hAnsiTheme="minorHAnsi" w:cstheme="minorHAnsi"/>
                <w:sz w:val="22"/>
                <w:szCs w:val="22"/>
              </w:rPr>
              <w:t>Approved:</w:t>
            </w:r>
          </w:p>
          <w:p w14:paraId="0BE17995" w14:textId="6401F52F" w:rsidR="006E59FD" w:rsidRDefault="006E59FD" w:rsidP="006E59FD">
            <w:pPr>
              <w:pBdr>
                <w:bottom w:val="single" w:sz="6" w:space="1" w:color="auto"/>
              </w:pBdr>
              <w:rPr>
                <w:rFonts w:asciiTheme="minorHAnsi" w:hAnsiTheme="minorHAnsi" w:cstheme="minorHAnsi"/>
                <w:sz w:val="22"/>
                <w:szCs w:val="22"/>
              </w:rPr>
            </w:pPr>
          </w:p>
          <w:p w14:paraId="3E7FCF42" w14:textId="77777777" w:rsidR="006E59FD" w:rsidRPr="006E59FD" w:rsidRDefault="006E59FD" w:rsidP="006E59FD">
            <w:pPr>
              <w:pBdr>
                <w:bottom w:val="single" w:sz="6" w:space="1" w:color="auto"/>
              </w:pBdr>
              <w:rPr>
                <w:rFonts w:asciiTheme="minorHAnsi" w:hAnsiTheme="minorHAnsi" w:cstheme="minorHAnsi"/>
                <w:sz w:val="22"/>
                <w:szCs w:val="22"/>
              </w:rPr>
            </w:pPr>
          </w:p>
          <w:p w14:paraId="5E68DFF7" w14:textId="1ED1F8A8" w:rsidR="0098759D" w:rsidRPr="0040343B" w:rsidRDefault="006E59FD" w:rsidP="0098759D">
            <w:pPr>
              <w:rPr>
                <w:rFonts w:asciiTheme="minorHAnsi" w:hAnsiTheme="minorHAnsi" w:cstheme="minorHAnsi"/>
                <w:sz w:val="22"/>
                <w:szCs w:val="22"/>
              </w:rPr>
            </w:pPr>
            <w:r w:rsidRPr="0040343B">
              <w:rPr>
                <w:rFonts w:asciiTheme="minorHAnsi" w:hAnsiTheme="minorHAnsi" w:cstheme="minorHAnsi"/>
                <w:sz w:val="22"/>
                <w:szCs w:val="22"/>
              </w:rPr>
              <w:t xml:space="preserve">Guam BRFSS Coordinator </w:t>
            </w:r>
            <w:proofErr w:type="gramStart"/>
            <w:r w:rsidRPr="0040343B">
              <w:rPr>
                <w:rFonts w:asciiTheme="minorHAnsi" w:hAnsiTheme="minorHAnsi" w:cstheme="minorHAnsi"/>
                <w:sz w:val="22"/>
                <w:szCs w:val="22"/>
              </w:rPr>
              <w:t>Signature  /</w:t>
            </w:r>
            <w:proofErr w:type="gramEnd"/>
            <w:r w:rsidRPr="0040343B">
              <w:rPr>
                <w:rFonts w:asciiTheme="minorHAnsi" w:hAnsiTheme="minorHAnsi" w:cstheme="minorHAnsi"/>
                <w:sz w:val="22"/>
                <w:szCs w:val="22"/>
              </w:rPr>
              <w:t xml:space="preserve">  Date</w:t>
            </w:r>
          </w:p>
          <w:p w14:paraId="783D03D2" w14:textId="57C8885F" w:rsidR="006E59FD" w:rsidRPr="0040343B" w:rsidRDefault="006E59FD" w:rsidP="0098759D">
            <w:pPr>
              <w:rPr>
                <w:rFonts w:asciiTheme="minorHAnsi" w:hAnsiTheme="minorHAnsi" w:cstheme="minorHAnsi"/>
                <w:sz w:val="22"/>
                <w:szCs w:val="22"/>
              </w:rPr>
            </w:pPr>
          </w:p>
          <w:p w14:paraId="432492BB" w14:textId="494DD6AC" w:rsidR="006E59FD" w:rsidRPr="0040343B" w:rsidRDefault="006E59FD" w:rsidP="0098759D">
            <w:pPr>
              <w:rPr>
                <w:rFonts w:asciiTheme="minorHAnsi" w:hAnsiTheme="minorHAnsi" w:cstheme="minorHAnsi"/>
                <w:sz w:val="22"/>
                <w:szCs w:val="22"/>
              </w:rPr>
            </w:pPr>
            <w:r w:rsidRPr="0040343B">
              <w:rPr>
                <w:rFonts w:asciiTheme="minorHAnsi" w:hAnsiTheme="minorHAnsi" w:cstheme="minorHAnsi"/>
                <w:sz w:val="22"/>
                <w:szCs w:val="22"/>
              </w:rPr>
              <w:t>Please return completed form to:</w:t>
            </w:r>
          </w:p>
          <w:p w14:paraId="11DA4DAC" w14:textId="77777777" w:rsidR="005D2EF9" w:rsidRDefault="005D2EF9" w:rsidP="0098759D">
            <w:pPr>
              <w:rPr>
                <w:rFonts w:asciiTheme="minorHAnsi" w:hAnsiTheme="minorHAnsi" w:cstheme="minorHAnsi"/>
                <w:sz w:val="22"/>
                <w:szCs w:val="22"/>
              </w:rPr>
            </w:pPr>
          </w:p>
          <w:p w14:paraId="1BE7961C" w14:textId="05FE1028" w:rsidR="006E59FD" w:rsidRPr="0040343B" w:rsidRDefault="005D2EF9" w:rsidP="0098759D">
            <w:pPr>
              <w:rPr>
                <w:rFonts w:asciiTheme="minorHAnsi" w:hAnsiTheme="minorHAnsi" w:cstheme="minorHAnsi"/>
                <w:sz w:val="22"/>
                <w:szCs w:val="22"/>
              </w:rPr>
            </w:pPr>
            <w:r>
              <w:rPr>
                <w:rFonts w:asciiTheme="minorHAnsi" w:hAnsiTheme="minorHAnsi" w:cstheme="minorHAnsi"/>
                <w:sz w:val="22"/>
                <w:szCs w:val="22"/>
              </w:rPr>
              <w:fldChar w:fldCharType="begin"/>
            </w:r>
            <w:ins w:id="0" w:author="Tristan Paulino" w:date="2023-12-12T09:18:00Z">
              <w:r>
                <w:rPr>
                  <w:rFonts w:asciiTheme="minorHAnsi" w:hAnsiTheme="minorHAnsi" w:cstheme="minorHAnsi"/>
                  <w:sz w:val="22"/>
                  <w:szCs w:val="22"/>
                </w:rPr>
                <w:instrText>HYPERLINK "mailto:</w:instrText>
              </w:r>
            </w:ins>
            <w:r w:rsidRPr="005D2EF9">
              <w:rPr>
                <w:rFonts w:asciiTheme="minorHAnsi" w:hAnsiTheme="minorHAnsi" w:cstheme="minorHAnsi"/>
                <w:sz w:val="22"/>
                <w:szCs w:val="22"/>
              </w:rPr>
              <w:instrText>publichealth@dphss.guam.gov</w:instrText>
            </w:r>
            <w:ins w:id="1" w:author="Tristan Paulino" w:date="2023-12-12T09:18:00Z">
              <w:r>
                <w:rPr>
                  <w:rFonts w:asciiTheme="minorHAnsi" w:hAnsiTheme="minorHAnsi" w:cstheme="minorHAnsi"/>
                  <w:sz w:val="22"/>
                  <w:szCs w:val="22"/>
                </w:rPr>
                <w:instrText>"</w:instrText>
              </w:r>
            </w:ins>
            <w:r>
              <w:rPr>
                <w:rFonts w:asciiTheme="minorHAnsi" w:hAnsiTheme="minorHAnsi" w:cstheme="minorHAnsi"/>
                <w:sz w:val="22"/>
                <w:szCs w:val="22"/>
              </w:rPr>
              <w:fldChar w:fldCharType="separate"/>
            </w:r>
            <w:r w:rsidRPr="00970150">
              <w:rPr>
                <w:rStyle w:val="Hyperlink"/>
                <w:rFonts w:asciiTheme="minorHAnsi" w:hAnsiTheme="minorHAnsi" w:cstheme="minorHAnsi"/>
                <w:sz w:val="22"/>
                <w:szCs w:val="22"/>
              </w:rPr>
              <w:t>publichealth@dphss.guam.gov</w:t>
            </w:r>
            <w:r>
              <w:rPr>
                <w:rFonts w:asciiTheme="minorHAnsi" w:hAnsiTheme="minorHAnsi" w:cstheme="minorHAnsi"/>
                <w:sz w:val="22"/>
                <w:szCs w:val="22"/>
              </w:rPr>
              <w:fldChar w:fldCharType="end"/>
            </w:r>
            <w:r>
              <w:rPr>
                <w:rFonts w:asciiTheme="minorHAnsi" w:hAnsiTheme="minorHAnsi" w:cstheme="minorHAnsi"/>
                <w:sz w:val="22"/>
                <w:szCs w:val="22"/>
              </w:rPr>
              <w:t xml:space="preserve"> </w:t>
            </w:r>
          </w:p>
          <w:p w14:paraId="5301BAC7" w14:textId="77777777" w:rsidR="005D2EF9" w:rsidRDefault="005D2EF9" w:rsidP="0098759D">
            <w:pPr>
              <w:rPr>
                <w:rFonts w:asciiTheme="minorHAnsi" w:hAnsiTheme="minorHAnsi" w:cstheme="minorHAnsi"/>
                <w:sz w:val="22"/>
                <w:szCs w:val="22"/>
              </w:rPr>
            </w:pPr>
          </w:p>
          <w:p w14:paraId="4FEDD27B" w14:textId="7EE2847D" w:rsidR="006E59FD" w:rsidRPr="0040343B" w:rsidRDefault="006E59FD" w:rsidP="0098759D">
            <w:pPr>
              <w:rPr>
                <w:rFonts w:asciiTheme="minorHAnsi" w:hAnsiTheme="minorHAnsi" w:cstheme="minorHAnsi"/>
                <w:sz w:val="22"/>
                <w:szCs w:val="22"/>
              </w:rPr>
            </w:pPr>
            <w:r w:rsidRPr="0040343B">
              <w:rPr>
                <w:rFonts w:asciiTheme="minorHAnsi" w:hAnsiTheme="minorHAnsi" w:cstheme="minorHAnsi"/>
                <w:sz w:val="22"/>
                <w:szCs w:val="22"/>
              </w:rPr>
              <w:t>Guam BRFSS Program Coordinator</w:t>
            </w:r>
          </w:p>
          <w:p w14:paraId="6DC4D5D1" w14:textId="1117F7C0" w:rsidR="0040343B" w:rsidRPr="0040343B" w:rsidRDefault="0040343B" w:rsidP="0098759D">
            <w:pPr>
              <w:rPr>
                <w:rFonts w:asciiTheme="minorHAnsi" w:hAnsiTheme="minorHAnsi" w:cstheme="minorHAnsi"/>
                <w:sz w:val="22"/>
                <w:szCs w:val="22"/>
              </w:rPr>
            </w:pPr>
            <w:r w:rsidRPr="0040343B">
              <w:rPr>
                <w:rFonts w:asciiTheme="minorHAnsi" w:hAnsiTheme="minorHAnsi" w:cstheme="minorHAnsi"/>
                <w:sz w:val="22"/>
                <w:szCs w:val="22"/>
              </w:rPr>
              <w:t>Chief Public Health Office</w:t>
            </w:r>
          </w:p>
          <w:p w14:paraId="5F8846A8" w14:textId="66B76754" w:rsidR="0040343B" w:rsidRPr="0040343B" w:rsidRDefault="0040343B" w:rsidP="0098759D">
            <w:pPr>
              <w:rPr>
                <w:rFonts w:asciiTheme="minorHAnsi" w:hAnsiTheme="minorHAnsi" w:cstheme="minorHAnsi"/>
                <w:sz w:val="22"/>
                <w:szCs w:val="22"/>
              </w:rPr>
            </w:pPr>
            <w:r w:rsidRPr="0040343B">
              <w:rPr>
                <w:rFonts w:asciiTheme="minorHAnsi" w:hAnsiTheme="minorHAnsi" w:cstheme="minorHAnsi"/>
                <w:sz w:val="22"/>
                <w:szCs w:val="22"/>
              </w:rPr>
              <w:t>Department of Public Health and Social Services</w:t>
            </w:r>
          </w:p>
          <w:p w14:paraId="5B0C2CCF" w14:textId="5272AF51" w:rsidR="0040343B" w:rsidRDefault="0040343B" w:rsidP="005D2EF9">
            <w:pPr>
              <w:rPr>
                <w:rFonts w:ascii="Tahoma" w:hAnsi="Tahoma" w:cs="Tahoma"/>
                <w:sz w:val="22"/>
                <w:szCs w:val="22"/>
              </w:rPr>
            </w:pPr>
          </w:p>
        </w:tc>
      </w:tr>
      <w:tr w:rsidR="006E59FD" w14:paraId="463001A8" w14:textId="77777777" w:rsidTr="0098759D">
        <w:tc>
          <w:tcPr>
            <w:tcW w:w="9800" w:type="dxa"/>
          </w:tcPr>
          <w:p w14:paraId="40B7313D" w14:textId="77777777" w:rsidR="006E59FD" w:rsidRDefault="0040343B" w:rsidP="0098759D">
            <w:pPr>
              <w:rPr>
                <w:rFonts w:asciiTheme="minorHAnsi" w:hAnsiTheme="minorHAnsi" w:cstheme="minorHAnsi"/>
                <w:sz w:val="22"/>
                <w:szCs w:val="22"/>
              </w:rPr>
            </w:pPr>
            <w:r>
              <w:rPr>
                <w:rFonts w:asciiTheme="minorHAnsi" w:hAnsiTheme="minorHAnsi" w:cstheme="minorHAnsi"/>
                <w:sz w:val="22"/>
                <w:szCs w:val="22"/>
              </w:rPr>
              <w:t>Notes:</w:t>
            </w:r>
          </w:p>
          <w:p w14:paraId="64F92C93" w14:textId="6B4E9501" w:rsidR="0040343B" w:rsidRPr="006E59FD" w:rsidRDefault="0040343B" w:rsidP="0098759D">
            <w:pPr>
              <w:rPr>
                <w:rFonts w:asciiTheme="minorHAnsi" w:hAnsiTheme="minorHAnsi" w:cstheme="minorHAnsi"/>
                <w:sz w:val="22"/>
                <w:szCs w:val="22"/>
              </w:rPr>
            </w:pPr>
          </w:p>
        </w:tc>
      </w:tr>
    </w:tbl>
    <w:p w14:paraId="779EFA8B" w14:textId="46DA0F0B" w:rsidR="002957D5" w:rsidRDefault="002957D5" w:rsidP="0098759D">
      <w:pPr>
        <w:rPr>
          <w:rFonts w:ascii="Tahoma" w:hAnsi="Tahoma" w:cs="Tahoma"/>
          <w:sz w:val="22"/>
          <w:szCs w:val="22"/>
        </w:rPr>
      </w:pPr>
    </w:p>
    <w:sectPr w:rsidR="002957D5" w:rsidSect="00D23F7D">
      <w:headerReference w:type="default" r:id="rId8"/>
      <w:footerReference w:type="default" r:id="rId9"/>
      <w:pgSz w:w="12240" w:h="15840"/>
      <w:pgMar w:top="1440" w:right="1170" w:bottom="1440" w:left="126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7FD40" w14:textId="77777777" w:rsidR="001F33F1" w:rsidRDefault="001F33F1">
      <w:r>
        <w:separator/>
      </w:r>
    </w:p>
  </w:endnote>
  <w:endnote w:type="continuationSeparator" w:id="0">
    <w:p w14:paraId="3C9227BF" w14:textId="77777777" w:rsidR="001F33F1" w:rsidRDefault="001F3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2E6B0" w14:textId="3E2A71E5" w:rsidR="001F3616" w:rsidRPr="001F3616" w:rsidRDefault="001F4FC6" w:rsidP="007965F5">
    <w:pPr>
      <w:pStyle w:val="Footer"/>
      <w:tabs>
        <w:tab w:val="clear" w:pos="8640"/>
        <w:tab w:val="right" w:pos="9810"/>
      </w:tabs>
      <w:jc w:val="center"/>
      <w:rPr>
        <w:bCs/>
        <w:i/>
        <w:iCs/>
        <w:sz w:val="18"/>
        <w:szCs w:val="18"/>
      </w:rPr>
    </w:pPr>
    <w:r w:rsidRPr="001F3616">
      <w:rPr>
        <w:bCs/>
        <w:i/>
        <w:iCs/>
      </w:rPr>
      <w:tab/>
    </w:r>
    <w:r w:rsidR="001F3616" w:rsidRPr="001F3616">
      <w:rPr>
        <w:bCs/>
        <w:i/>
        <w:iCs/>
      </w:rPr>
      <w:tab/>
    </w:r>
    <w:r w:rsidR="001F3616" w:rsidRPr="001F3616">
      <w:rPr>
        <w:bCs/>
        <w:i/>
        <w:iCs/>
        <w:sz w:val="18"/>
        <w:szCs w:val="18"/>
      </w:rPr>
      <w:t>Guam BRFSS Data Request and Release</w:t>
    </w:r>
  </w:p>
  <w:p w14:paraId="568C75B5" w14:textId="77777777" w:rsidR="001F3616" w:rsidRPr="001F3616" w:rsidRDefault="001F3616" w:rsidP="007965F5">
    <w:pPr>
      <w:pStyle w:val="Footer"/>
      <w:tabs>
        <w:tab w:val="clear" w:pos="8640"/>
        <w:tab w:val="right" w:pos="9810"/>
      </w:tabs>
      <w:jc w:val="center"/>
      <w:rPr>
        <w:bCs/>
        <w:sz w:val="18"/>
        <w:szCs w:val="18"/>
      </w:rPr>
    </w:pPr>
    <w:r w:rsidRPr="001F3616">
      <w:rPr>
        <w:bCs/>
        <w:sz w:val="18"/>
        <w:szCs w:val="18"/>
      </w:rPr>
      <w:tab/>
    </w:r>
    <w:r w:rsidRPr="001F3616">
      <w:rPr>
        <w:bCs/>
        <w:sz w:val="18"/>
        <w:szCs w:val="18"/>
      </w:rPr>
      <w:tab/>
      <w:t>January 2022</w:t>
    </w:r>
  </w:p>
  <w:p w14:paraId="450E53BF" w14:textId="3AB82ED2" w:rsidR="001F3616" w:rsidRPr="001F3616" w:rsidRDefault="001F4FC6" w:rsidP="007965F5">
    <w:pPr>
      <w:pStyle w:val="Footer"/>
      <w:tabs>
        <w:tab w:val="clear" w:pos="8640"/>
        <w:tab w:val="right" w:pos="9810"/>
      </w:tabs>
      <w:jc w:val="center"/>
      <w:rPr>
        <w:bCs/>
        <w:sz w:val="18"/>
        <w:szCs w:val="18"/>
      </w:rPr>
    </w:pPr>
    <w:r w:rsidRPr="001F3616">
      <w:rPr>
        <w:bCs/>
        <w:sz w:val="18"/>
        <w:szCs w:val="18"/>
      </w:rPr>
      <w:tab/>
    </w:r>
    <w:r w:rsidR="001F3616" w:rsidRPr="001F3616">
      <w:rPr>
        <w:bCs/>
        <w:sz w:val="18"/>
        <w:szCs w:val="18"/>
      </w:rPr>
      <w:tab/>
    </w:r>
    <w:r w:rsidR="001F3616" w:rsidRPr="001F3616">
      <w:rPr>
        <w:sz w:val="18"/>
        <w:szCs w:val="18"/>
      </w:rPr>
      <w:t xml:space="preserve">Page </w:t>
    </w:r>
    <w:r w:rsidR="001F3616" w:rsidRPr="001F3616">
      <w:rPr>
        <w:bCs/>
        <w:sz w:val="18"/>
        <w:szCs w:val="18"/>
      </w:rPr>
      <w:fldChar w:fldCharType="begin"/>
    </w:r>
    <w:r w:rsidR="001F3616" w:rsidRPr="001F3616">
      <w:rPr>
        <w:bCs/>
        <w:sz w:val="18"/>
        <w:szCs w:val="18"/>
      </w:rPr>
      <w:instrText xml:space="preserve"> PAGE </w:instrText>
    </w:r>
    <w:r w:rsidR="001F3616" w:rsidRPr="001F3616">
      <w:rPr>
        <w:bCs/>
        <w:sz w:val="18"/>
        <w:szCs w:val="18"/>
      </w:rPr>
      <w:fldChar w:fldCharType="separate"/>
    </w:r>
    <w:r w:rsidR="001F3616" w:rsidRPr="001F3616">
      <w:rPr>
        <w:bCs/>
        <w:sz w:val="18"/>
        <w:szCs w:val="18"/>
      </w:rPr>
      <w:t>1</w:t>
    </w:r>
    <w:r w:rsidR="001F3616" w:rsidRPr="001F3616">
      <w:rPr>
        <w:bCs/>
        <w:sz w:val="18"/>
        <w:szCs w:val="18"/>
      </w:rPr>
      <w:fldChar w:fldCharType="end"/>
    </w:r>
    <w:r w:rsidR="001F3616" w:rsidRPr="001F3616">
      <w:rPr>
        <w:sz w:val="18"/>
        <w:szCs w:val="18"/>
      </w:rPr>
      <w:t xml:space="preserve"> of </w:t>
    </w:r>
    <w:r w:rsidR="001F3616" w:rsidRPr="001F3616">
      <w:rPr>
        <w:bCs/>
        <w:sz w:val="18"/>
        <w:szCs w:val="18"/>
      </w:rPr>
      <w:fldChar w:fldCharType="begin"/>
    </w:r>
    <w:r w:rsidR="001F3616" w:rsidRPr="001F3616">
      <w:rPr>
        <w:bCs/>
        <w:sz w:val="18"/>
        <w:szCs w:val="18"/>
      </w:rPr>
      <w:instrText xml:space="preserve"> NUMPAGES  </w:instrText>
    </w:r>
    <w:r w:rsidR="001F3616" w:rsidRPr="001F3616">
      <w:rPr>
        <w:bCs/>
        <w:sz w:val="18"/>
        <w:szCs w:val="18"/>
      </w:rPr>
      <w:fldChar w:fldCharType="separate"/>
    </w:r>
    <w:r w:rsidR="001F3616" w:rsidRPr="001F3616">
      <w:rPr>
        <w:bCs/>
        <w:sz w:val="18"/>
        <w:szCs w:val="18"/>
      </w:rPr>
      <w:t>3</w:t>
    </w:r>
    <w:r w:rsidR="001F3616" w:rsidRPr="001F3616">
      <w:rPr>
        <w:bCs/>
        <w:sz w:val="18"/>
        <w:szCs w:val="18"/>
      </w:rPr>
      <w:fldChar w:fldCharType="end"/>
    </w:r>
  </w:p>
  <w:p w14:paraId="0F55F8F1" w14:textId="77777777" w:rsidR="001F4FC6" w:rsidRPr="001F3616" w:rsidRDefault="001F4FC6" w:rsidP="007965F5">
    <w:pPr>
      <w:pStyle w:val="Footer"/>
      <w:tabs>
        <w:tab w:val="clear" w:pos="8640"/>
        <w:tab w:val="right" w:pos="9810"/>
      </w:tabs>
    </w:pPr>
  </w:p>
  <w:p w14:paraId="703BF7EF" w14:textId="77777777" w:rsidR="001F4FC6" w:rsidRDefault="001F4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E5599" w14:textId="77777777" w:rsidR="001F33F1" w:rsidRDefault="001F33F1">
      <w:r>
        <w:separator/>
      </w:r>
    </w:p>
  </w:footnote>
  <w:footnote w:type="continuationSeparator" w:id="0">
    <w:p w14:paraId="79B88FAF" w14:textId="77777777" w:rsidR="001F33F1" w:rsidRDefault="001F33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AC770" w14:textId="45BCE308" w:rsidR="0079032D" w:rsidRPr="002E76A7" w:rsidRDefault="002A0C59" w:rsidP="0079032D">
    <w:pPr>
      <w:jc w:val="center"/>
      <w:rPr>
        <w:rFonts w:ascii="Tahoma" w:hAnsi="Tahoma" w:cs="Tahoma"/>
        <w:b/>
        <w:sz w:val="24"/>
        <w:szCs w:val="24"/>
      </w:rPr>
    </w:pPr>
    <w:r>
      <w:rPr>
        <w:rFonts w:ascii="Tahoma" w:hAnsi="Tahoma" w:cs="Tahoma"/>
        <w:b/>
        <w:noProof/>
        <w:sz w:val="24"/>
        <w:szCs w:val="24"/>
      </w:rPr>
      <w:drawing>
        <wp:anchor distT="0" distB="0" distL="114300" distR="114300" simplePos="0" relativeHeight="251659264" behindDoc="0" locked="0" layoutInCell="1" allowOverlap="1" wp14:anchorId="51EE8039" wp14:editId="74FB7579">
          <wp:simplePos x="0" y="0"/>
          <wp:positionH relativeFrom="column">
            <wp:posOffset>978516</wp:posOffset>
          </wp:positionH>
          <wp:positionV relativeFrom="paragraph">
            <wp:posOffset>-146912</wp:posOffset>
          </wp:positionV>
          <wp:extent cx="534155" cy="703804"/>
          <wp:effectExtent l="0" t="0" r="0" b="127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534155" cy="703804"/>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s="Tahoma"/>
        <w:b/>
        <w:noProof/>
        <w:color w:val="000066"/>
        <w:sz w:val="24"/>
        <w:szCs w:val="24"/>
      </w:rPr>
      <w:drawing>
        <wp:anchor distT="0" distB="0" distL="114300" distR="114300" simplePos="0" relativeHeight="251660288" behindDoc="0" locked="0" layoutInCell="1" allowOverlap="1" wp14:anchorId="0753A29B" wp14:editId="0AE70E45">
          <wp:simplePos x="0" y="0"/>
          <wp:positionH relativeFrom="column">
            <wp:posOffset>4545971</wp:posOffset>
          </wp:positionH>
          <wp:positionV relativeFrom="paragraph">
            <wp:posOffset>4527</wp:posOffset>
          </wp:positionV>
          <wp:extent cx="1474068" cy="488334"/>
          <wp:effectExtent l="0" t="0" r="0" b="698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stretch>
                    <a:fillRect/>
                  </a:stretch>
                </pic:blipFill>
                <pic:spPr>
                  <a:xfrm>
                    <a:off x="0" y="0"/>
                    <a:ext cx="1477097" cy="489338"/>
                  </a:xfrm>
                  <a:prstGeom prst="rect">
                    <a:avLst/>
                  </a:prstGeom>
                </pic:spPr>
              </pic:pic>
            </a:graphicData>
          </a:graphic>
          <wp14:sizeRelH relativeFrom="margin">
            <wp14:pctWidth>0</wp14:pctWidth>
          </wp14:sizeRelH>
          <wp14:sizeRelV relativeFrom="margin">
            <wp14:pctHeight>0</wp14:pctHeight>
          </wp14:sizeRelV>
        </wp:anchor>
      </w:drawing>
    </w:r>
    <w:r w:rsidR="0079032D" w:rsidRPr="002E76A7">
      <w:rPr>
        <w:rFonts w:ascii="Tahoma" w:hAnsi="Tahoma" w:cs="Tahoma"/>
        <w:b/>
        <w:sz w:val="24"/>
        <w:szCs w:val="24"/>
      </w:rPr>
      <w:t xml:space="preserve">Guam Behavioral Risk Factor </w:t>
    </w:r>
  </w:p>
  <w:p w14:paraId="38B1E044" w14:textId="77777777" w:rsidR="0079032D" w:rsidRPr="002E76A7" w:rsidRDefault="0079032D" w:rsidP="0079032D">
    <w:pPr>
      <w:jc w:val="center"/>
      <w:rPr>
        <w:rFonts w:ascii="Tahoma" w:hAnsi="Tahoma" w:cs="Tahoma"/>
        <w:b/>
        <w:sz w:val="24"/>
        <w:szCs w:val="24"/>
      </w:rPr>
    </w:pPr>
    <w:r w:rsidRPr="002E76A7">
      <w:rPr>
        <w:rFonts w:ascii="Tahoma" w:hAnsi="Tahoma" w:cs="Tahoma"/>
        <w:b/>
        <w:sz w:val="24"/>
        <w:szCs w:val="24"/>
      </w:rPr>
      <w:t>Surveillance System (BRFSS) Survey</w:t>
    </w:r>
  </w:p>
  <w:p w14:paraId="1AF55C9C" w14:textId="77777777" w:rsidR="0079032D" w:rsidRPr="002B16B2" w:rsidRDefault="0079032D" w:rsidP="005127FC">
    <w:pPr>
      <w:jc w:val="center"/>
      <w:rPr>
        <w:rFonts w:ascii="Tahoma" w:hAnsi="Tahoma" w:cs="Tahoma"/>
        <w:b/>
        <w:color w:val="000099"/>
        <w:sz w:val="24"/>
        <w:szCs w:val="24"/>
      </w:rPr>
    </w:pPr>
    <w:r w:rsidRPr="002B16B2">
      <w:rPr>
        <w:rFonts w:ascii="Tahoma" w:hAnsi="Tahoma" w:cs="Tahoma"/>
        <w:b/>
        <w:color w:val="000099"/>
        <w:sz w:val="24"/>
        <w:szCs w:val="24"/>
      </w:rPr>
      <w:t>Data Request and Release</w:t>
    </w:r>
  </w:p>
  <w:p w14:paraId="6D9EBDF6" w14:textId="77777777" w:rsidR="002957D5" w:rsidRDefault="002957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4220B"/>
    <w:multiLevelType w:val="hybridMultilevel"/>
    <w:tmpl w:val="5A50431E"/>
    <w:lvl w:ilvl="0" w:tplc="2020CD60">
      <w:start w:val="1"/>
      <w:numFmt w:val="decimal"/>
      <w:lvlText w:val="%1."/>
      <w:lvlJc w:val="left"/>
      <w:pPr>
        <w:ind w:left="429" w:hanging="360"/>
      </w:pPr>
      <w:rPr>
        <w:rFonts w:ascii="Tahoma" w:hAnsi="Tahoma" w:cs="Tahoma" w:hint="default"/>
        <w:sz w:val="22"/>
      </w:rPr>
    </w:lvl>
    <w:lvl w:ilvl="1" w:tplc="20000019" w:tentative="1">
      <w:start w:val="1"/>
      <w:numFmt w:val="lowerLetter"/>
      <w:lvlText w:val="%2."/>
      <w:lvlJc w:val="left"/>
      <w:pPr>
        <w:ind w:left="1149" w:hanging="360"/>
      </w:pPr>
    </w:lvl>
    <w:lvl w:ilvl="2" w:tplc="2000001B" w:tentative="1">
      <w:start w:val="1"/>
      <w:numFmt w:val="lowerRoman"/>
      <w:lvlText w:val="%3."/>
      <w:lvlJc w:val="right"/>
      <w:pPr>
        <w:ind w:left="1869" w:hanging="180"/>
      </w:pPr>
    </w:lvl>
    <w:lvl w:ilvl="3" w:tplc="2000000F" w:tentative="1">
      <w:start w:val="1"/>
      <w:numFmt w:val="decimal"/>
      <w:lvlText w:val="%4."/>
      <w:lvlJc w:val="left"/>
      <w:pPr>
        <w:ind w:left="2589" w:hanging="360"/>
      </w:pPr>
    </w:lvl>
    <w:lvl w:ilvl="4" w:tplc="20000019" w:tentative="1">
      <w:start w:val="1"/>
      <w:numFmt w:val="lowerLetter"/>
      <w:lvlText w:val="%5."/>
      <w:lvlJc w:val="left"/>
      <w:pPr>
        <w:ind w:left="3309" w:hanging="360"/>
      </w:pPr>
    </w:lvl>
    <w:lvl w:ilvl="5" w:tplc="2000001B" w:tentative="1">
      <w:start w:val="1"/>
      <w:numFmt w:val="lowerRoman"/>
      <w:lvlText w:val="%6."/>
      <w:lvlJc w:val="right"/>
      <w:pPr>
        <w:ind w:left="4029" w:hanging="180"/>
      </w:pPr>
    </w:lvl>
    <w:lvl w:ilvl="6" w:tplc="2000000F" w:tentative="1">
      <w:start w:val="1"/>
      <w:numFmt w:val="decimal"/>
      <w:lvlText w:val="%7."/>
      <w:lvlJc w:val="left"/>
      <w:pPr>
        <w:ind w:left="4749" w:hanging="360"/>
      </w:pPr>
    </w:lvl>
    <w:lvl w:ilvl="7" w:tplc="20000019" w:tentative="1">
      <w:start w:val="1"/>
      <w:numFmt w:val="lowerLetter"/>
      <w:lvlText w:val="%8."/>
      <w:lvlJc w:val="left"/>
      <w:pPr>
        <w:ind w:left="5469" w:hanging="360"/>
      </w:pPr>
    </w:lvl>
    <w:lvl w:ilvl="8" w:tplc="2000001B" w:tentative="1">
      <w:start w:val="1"/>
      <w:numFmt w:val="lowerRoman"/>
      <w:lvlText w:val="%9."/>
      <w:lvlJc w:val="right"/>
      <w:pPr>
        <w:ind w:left="6189" w:hanging="180"/>
      </w:pPr>
    </w:lvl>
  </w:abstractNum>
  <w:abstractNum w:abstractNumId="1" w15:restartNumberingAfterBreak="0">
    <w:nsid w:val="13304D58"/>
    <w:multiLevelType w:val="hybridMultilevel"/>
    <w:tmpl w:val="E83CD8C8"/>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25881748"/>
    <w:multiLevelType w:val="hybridMultilevel"/>
    <w:tmpl w:val="B67C52E2"/>
    <w:lvl w:ilvl="0" w:tplc="2AAE9A1C">
      <w:start w:val="1"/>
      <w:numFmt w:val="decimal"/>
      <w:lvlText w:val="%1."/>
      <w:lvlJc w:val="left"/>
      <w:pPr>
        <w:ind w:left="720" w:hanging="360"/>
      </w:pPr>
      <w:rPr>
        <w:rFonts w:ascii="Tahoma" w:hAnsi="Tahoma" w:cs="Tahoma"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AC20E0B"/>
    <w:multiLevelType w:val="hybridMultilevel"/>
    <w:tmpl w:val="485ECE10"/>
    <w:lvl w:ilvl="0" w:tplc="E4869ADC">
      <w:start w:val="1"/>
      <w:numFmt w:val="decimal"/>
      <w:lvlText w:val="%1."/>
      <w:lvlJc w:val="left"/>
      <w:pPr>
        <w:ind w:left="720" w:hanging="360"/>
      </w:pPr>
      <w:rPr>
        <w:rFonts w:asciiTheme="minorHAnsi" w:hAnsiTheme="minorHAnsi" w:cstheme="minorHAnsi"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E113882"/>
    <w:multiLevelType w:val="singleLevel"/>
    <w:tmpl w:val="0409000F"/>
    <w:lvl w:ilvl="0">
      <w:start w:val="1"/>
      <w:numFmt w:val="decimal"/>
      <w:lvlText w:val="%1."/>
      <w:lvlJc w:val="left"/>
      <w:pPr>
        <w:tabs>
          <w:tab w:val="num" w:pos="360"/>
        </w:tabs>
        <w:ind w:left="360" w:hanging="360"/>
      </w:pPr>
      <w:rPr>
        <w:rFonts w:cs="Times New Roman" w:hint="default"/>
      </w:rPr>
    </w:lvl>
  </w:abstractNum>
  <w:num w:numId="1" w16cid:durableId="1682392611">
    <w:abstractNumId w:val="4"/>
  </w:num>
  <w:num w:numId="2" w16cid:durableId="1584488352">
    <w:abstractNumId w:val="1"/>
  </w:num>
  <w:num w:numId="3" w16cid:durableId="2096703609">
    <w:abstractNumId w:val="2"/>
  </w:num>
  <w:num w:numId="4" w16cid:durableId="481772772">
    <w:abstractNumId w:val="0"/>
  </w:num>
  <w:num w:numId="5" w16cid:durableId="13626959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istan Paulino">
    <w15:presenceInfo w15:providerId="AD" w15:userId="S::pautr445@student.otago.ac.nz::ac3e7e3c-7b34-4402-9057-9db868ff87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FC1"/>
    <w:rsid w:val="00046C3D"/>
    <w:rsid w:val="00066A4B"/>
    <w:rsid w:val="000707ED"/>
    <w:rsid w:val="000B423F"/>
    <w:rsid w:val="000E2FC1"/>
    <w:rsid w:val="00105007"/>
    <w:rsid w:val="00132776"/>
    <w:rsid w:val="0015081C"/>
    <w:rsid w:val="00170D04"/>
    <w:rsid w:val="001B1616"/>
    <w:rsid w:val="001B7E21"/>
    <w:rsid w:val="001F1C5F"/>
    <w:rsid w:val="001F33F1"/>
    <w:rsid w:val="001F3616"/>
    <w:rsid w:val="001F4002"/>
    <w:rsid w:val="001F4FC6"/>
    <w:rsid w:val="00256BAD"/>
    <w:rsid w:val="002957D5"/>
    <w:rsid w:val="002A0C59"/>
    <w:rsid w:val="002B16B2"/>
    <w:rsid w:val="002E76A7"/>
    <w:rsid w:val="003130BE"/>
    <w:rsid w:val="00322C1A"/>
    <w:rsid w:val="003347CE"/>
    <w:rsid w:val="003567A5"/>
    <w:rsid w:val="003652EA"/>
    <w:rsid w:val="003A16EB"/>
    <w:rsid w:val="0040343B"/>
    <w:rsid w:val="004054B2"/>
    <w:rsid w:val="0043531F"/>
    <w:rsid w:val="00442E08"/>
    <w:rsid w:val="00463DDF"/>
    <w:rsid w:val="00494DB6"/>
    <w:rsid w:val="00494E7B"/>
    <w:rsid w:val="004C12AE"/>
    <w:rsid w:val="005127FC"/>
    <w:rsid w:val="0051516B"/>
    <w:rsid w:val="00543C72"/>
    <w:rsid w:val="00583CE4"/>
    <w:rsid w:val="005D2EF9"/>
    <w:rsid w:val="00602FC1"/>
    <w:rsid w:val="00622734"/>
    <w:rsid w:val="00646F16"/>
    <w:rsid w:val="006D0DD1"/>
    <w:rsid w:val="006E59FD"/>
    <w:rsid w:val="00742DAA"/>
    <w:rsid w:val="00746230"/>
    <w:rsid w:val="00765B7F"/>
    <w:rsid w:val="0079032D"/>
    <w:rsid w:val="007965F5"/>
    <w:rsid w:val="007E16BB"/>
    <w:rsid w:val="00805037"/>
    <w:rsid w:val="00815232"/>
    <w:rsid w:val="008533DE"/>
    <w:rsid w:val="008A36E3"/>
    <w:rsid w:val="008E164B"/>
    <w:rsid w:val="00921706"/>
    <w:rsid w:val="0095086A"/>
    <w:rsid w:val="0098759D"/>
    <w:rsid w:val="009B0A97"/>
    <w:rsid w:val="00A06C98"/>
    <w:rsid w:val="00A36606"/>
    <w:rsid w:val="00A631BE"/>
    <w:rsid w:val="00A94B6C"/>
    <w:rsid w:val="00AD1D92"/>
    <w:rsid w:val="00AD4298"/>
    <w:rsid w:val="00AE0589"/>
    <w:rsid w:val="00B05391"/>
    <w:rsid w:val="00B319D3"/>
    <w:rsid w:val="00B4137C"/>
    <w:rsid w:val="00B46445"/>
    <w:rsid w:val="00BC13A0"/>
    <w:rsid w:val="00BD3A07"/>
    <w:rsid w:val="00BF65FE"/>
    <w:rsid w:val="00C047B8"/>
    <w:rsid w:val="00C62A20"/>
    <w:rsid w:val="00CD6C2C"/>
    <w:rsid w:val="00CE1AEF"/>
    <w:rsid w:val="00CF48BD"/>
    <w:rsid w:val="00D16AB3"/>
    <w:rsid w:val="00D23F7D"/>
    <w:rsid w:val="00D34AF7"/>
    <w:rsid w:val="00D46ADB"/>
    <w:rsid w:val="00D569E1"/>
    <w:rsid w:val="00D820DA"/>
    <w:rsid w:val="00DC6B8D"/>
    <w:rsid w:val="00DF4986"/>
    <w:rsid w:val="00EB5CA8"/>
    <w:rsid w:val="00EB7A29"/>
    <w:rsid w:val="00EC5139"/>
    <w:rsid w:val="00EE78C9"/>
    <w:rsid w:val="00F00C30"/>
    <w:rsid w:val="00F41A2B"/>
    <w:rsid w:val="00F80034"/>
    <w:rsid w:val="00F91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67B009"/>
  <w14:defaultImageDpi w14:val="96"/>
  <w15:chartTrackingRefBased/>
  <w15:docId w15:val="{C7F00154-D9DE-4951-B161-E6640A9D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outlineLvl w:val="0"/>
    </w:pPr>
    <w:rPr>
      <w:rFonts w:ascii="Arial" w:hAnsi="Arial"/>
      <w:sz w:val="24"/>
    </w:rPr>
  </w:style>
  <w:style w:type="paragraph" w:styleId="Heading2">
    <w:name w:val="heading 2"/>
    <w:basedOn w:val="Normal"/>
    <w:next w:val="Normal"/>
    <w:link w:val="Heading2Char"/>
    <w:uiPriority w:val="9"/>
    <w:qFormat/>
    <w:pPr>
      <w:keepNext/>
      <w:outlineLvl w:val="1"/>
    </w:pPr>
    <w:rPr>
      <w:rFonts w:ascii="Arial" w:hAnsi="Arial"/>
      <w:color w:val="008080"/>
      <w:sz w:val="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7413"/>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407413"/>
    <w:rPr>
      <w:rFonts w:ascii="Cambria" w:eastAsia="Times New Roman" w:hAnsi="Cambria" w:cs="Times New Roman"/>
      <w:b/>
      <w:bCs/>
      <w:i/>
      <w:iCs/>
      <w:sz w:val="28"/>
      <w:szCs w:val="28"/>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locked/>
    <w:rsid w:val="003130BE"/>
    <w:rPr>
      <w:rFonts w:cs="Times New Roman"/>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locked/>
    <w:rsid w:val="00A36606"/>
  </w:style>
  <w:style w:type="paragraph" w:styleId="BalloonText">
    <w:name w:val="Balloon Text"/>
    <w:basedOn w:val="Normal"/>
    <w:link w:val="BalloonTextChar"/>
    <w:uiPriority w:val="99"/>
    <w:semiHidden/>
    <w:unhideWhenUsed/>
    <w:rsid w:val="003130BE"/>
    <w:rPr>
      <w:rFonts w:ascii="Tahoma" w:hAnsi="Tahoma" w:cs="Tahoma"/>
      <w:sz w:val="16"/>
      <w:szCs w:val="16"/>
    </w:rPr>
  </w:style>
  <w:style w:type="character" w:customStyle="1" w:styleId="BalloonTextChar">
    <w:name w:val="Balloon Text Char"/>
    <w:link w:val="BalloonText"/>
    <w:uiPriority w:val="99"/>
    <w:semiHidden/>
    <w:locked/>
    <w:rsid w:val="003130BE"/>
    <w:rPr>
      <w:rFonts w:ascii="Tahoma" w:hAnsi="Tahoma"/>
      <w:sz w:val="16"/>
    </w:rPr>
  </w:style>
  <w:style w:type="paragraph" w:styleId="BodyText">
    <w:name w:val="Body Text"/>
    <w:basedOn w:val="Normal"/>
    <w:link w:val="BodyTextChar"/>
    <w:uiPriority w:val="99"/>
    <w:semiHidden/>
    <w:rsid w:val="00A36606"/>
    <w:pPr>
      <w:tabs>
        <w:tab w:val="left" w:leader="underscore" w:pos="8640"/>
      </w:tabs>
    </w:pPr>
    <w:rPr>
      <w:rFonts w:ascii="Arial" w:hAnsi="Arial"/>
      <w:b/>
    </w:rPr>
  </w:style>
  <w:style w:type="character" w:customStyle="1" w:styleId="BodyTextChar">
    <w:name w:val="Body Text Char"/>
    <w:link w:val="BodyText"/>
    <w:uiPriority w:val="99"/>
    <w:semiHidden/>
    <w:locked/>
    <w:rsid w:val="00A36606"/>
    <w:rPr>
      <w:rFonts w:ascii="Arial" w:hAnsi="Arial"/>
      <w:b/>
    </w:rPr>
  </w:style>
  <w:style w:type="table" w:styleId="TableGrid">
    <w:name w:val="Table Grid"/>
    <w:basedOn w:val="TableNormal"/>
    <w:uiPriority w:val="59"/>
    <w:rsid w:val="002E7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66A4B"/>
    <w:rPr>
      <w:color w:val="808080"/>
    </w:rPr>
  </w:style>
  <w:style w:type="paragraph" w:styleId="ListParagraph">
    <w:name w:val="List Paragraph"/>
    <w:basedOn w:val="Normal"/>
    <w:uiPriority w:val="34"/>
    <w:qFormat/>
    <w:rsid w:val="00CF48BD"/>
    <w:pPr>
      <w:ind w:left="720"/>
      <w:contextualSpacing/>
    </w:pPr>
  </w:style>
  <w:style w:type="character" w:styleId="Hyperlink">
    <w:name w:val="Hyperlink"/>
    <w:basedOn w:val="DefaultParagraphFont"/>
    <w:uiPriority w:val="99"/>
    <w:unhideWhenUsed/>
    <w:rsid w:val="005D2EF9"/>
    <w:rPr>
      <w:color w:val="0563C1" w:themeColor="hyperlink"/>
      <w:u w:val="single"/>
    </w:rPr>
  </w:style>
  <w:style w:type="character" w:styleId="UnresolvedMention">
    <w:name w:val="Unresolved Mention"/>
    <w:basedOn w:val="DefaultParagraphFont"/>
    <w:uiPriority w:val="99"/>
    <w:semiHidden/>
    <w:unhideWhenUsed/>
    <w:rsid w:val="005D2E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30693">
      <w:marLeft w:val="0"/>
      <w:marRight w:val="0"/>
      <w:marTop w:val="0"/>
      <w:marBottom w:val="0"/>
      <w:divBdr>
        <w:top w:val="none" w:sz="0" w:space="0" w:color="auto"/>
        <w:left w:val="none" w:sz="0" w:space="0" w:color="auto"/>
        <w:bottom w:val="none" w:sz="0" w:space="0" w:color="auto"/>
        <w:right w:val="none" w:sz="0" w:space="0" w:color="auto"/>
      </w:divBdr>
    </w:div>
    <w:div w:id="1064330694">
      <w:marLeft w:val="0"/>
      <w:marRight w:val="0"/>
      <w:marTop w:val="0"/>
      <w:marBottom w:val="0"/>
      <w:divBdr>
        <w:top w:val="none" w:sz="0" w:space="0" w:color="auto"/>
        <w:left w:val="none" w:sz="0" w:space="0" w:color="auto"/>
        <w:bottom w:val="none" w:sz="0" w:space="0" w:color="auto"/>
        <w:right w:val="none" w:sz="0" w:space="0" w:color="auto"/>
      </w:divBdr>
    </w:div>
    <w:div w:id="1064330695">
      <w:marLeft w:val="0"/>
      <w:marRight w:val="0"/>
      <w:marTop w:val="0"/>
      <w:marBottom w:val="0"/>
      <w:divBdr>
        <w:top w:val="none" w:sz="0" w:space="0" w:color="auto"/>
        <w:left w:val="none" w:sz="0" w:space="0" w:color="auto"/>
        <w:bottom w:val="none" w:sz="0" w:space="0" w:color="auto"/>
        <w:right w:val="none" w:sz="0" w:space="0" w:color="auto"/>
      </w:divBdr>
    </w:div>
    <w:div w:id="106433069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3BE8C-AFA6-479C-A85D-E07B6DFF8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Kentucky Behavioral Risk Factor Surveillance System (BRFSS)</vt:lpstr>
    </vt:vector>
  </TitlesOfParts>
  <Company>Cabinet for Health Services</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Kentucky Behavioral Risk Factor Surveillance System (BRFSS)</dc:title>
  <dc:subject/>
  <dc:creator>Sarojini Kanotra</dc:creator>
  <cp:keywords/>
  <dc:description/>
  <cp:lastModifiedBy>Tristan Paulino</cp:lastModifiedBy>
  <cp:revision>2</cp:revision>
  <cp:lastPrinted>2022-04-19T00:40:00Z</cp:lastPrinted>
  <dcterms:created xsi:type="dcterms:W3CDTF">2023-12-11T20:19:00Z</dcterms:created>
  <dcterms:modified xsi:type="dcterms:W3CDTF">2023-12-11T20:19:00Z</dcterms:modified>
</cp:coreProperties>
</file>